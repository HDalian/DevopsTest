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EC" w:rsidRPr="00FB5A9C" w:rsidRDefault="00CF3372" w:rsidP="00A07C09">
      <w:pPr>
        <w:jc w:val="center"/>
        <w:rPr>
          <w:rFonts w:ascii="微软雅黑" w:eastAsia="微软雅黑" w:hAnsi="微软雅黑"/>
          <w:sz w:val="44"/>
          <w:szCs w:val="44"/>
        </w:rPr>
      </w:pPr>
      <w:r w:rsidRPr="00FB5A9C">
        <w:rPr>
          <w:rFonts w:ascii="微软雅黑" w:eastAsia="微软雅黑" w:hAnsi="微软雅黑" w:hint="eastAsia"/>
          <w:sz w:val="44"/>
          <w:szCs w:val="44"/>
        </w:rPr>
        <w:t>工序</w:t>
      </w:r>
      <w:proofErr w:type="gramStart"/>
      <w:r w:rsidRPr="00FB5A9C">
        <w:rPr>
          <w:rFonts w:ascii="微软雅黑" w:eastAsia="微软雅黑" w:hAnsi="微软雅黑" w:hint="eastAsia"/>
          <w:sz w:val="44"/>
          <w:szCs w:val="44"/>
        </w:rPr>
        <w:t>化</w:t>
      </w:r>
      <w:r w:rsidR="00A07C09" w:rsidRPr="00FB5A9C">
        <w:rPr>
          <w:rFonts w:ascii="微软雅黑" w:eastAsia="微软雅黑" w:hAnsi="微软雅黑" w:hint="eastAsia"/>
          <w:sz w:val="44"/>
          <w:szCs w:val="44"/>
        </w:rPr>
        <w:t>需求</w:t>
      </w:r>
      <w:proofErr w:type="gramEnd"/>
      <w:r w:rsidR="00A07C09" w:rsidRPr="00FB5A9C">
        <w:rPr>
          <w:rFonts w:ascii="微软雅黑" w:eastAsia="微软雅黑" w:hAnsi="微软雅黑" w:hint="eastAsia"/>
          <w:sz w:val="44"/>
          <w:szCs w:val="44"/>
        </w:rPr>
        <w:t>调研表</w:t>
      </w:r>
    </w:p>
    <w:p w:rsidR="00A07C09" w:rsidRPr="00FB5A9C" w:rsidRDefault="00A07C09" w:rsidP="005259DC">
      <w:pPr>
        <w:jc w:val="center"/>
      </w:pPr>
    </w:p>
    <w:p w:rsidR="00D50503" w:rsidRPr="00FB5A9C" w:rsidRDefault="00D50503" w:rsidP="005259DC">
      <w:pPr>
        <w:jc w:val="center"/>
      </w:pPr>
    </w:p>
    <w:p w:rsidR="00D50503" w:rsidRPr="00FB5A9C" w:rsidRDefault="00D50503" w:rsidP="005259DC">
      <w:pPr>
        <w:jc w:val="center"/>
      </w:pPr>
    </w:p>
    <w:p w:rsidR="003905CE" w:rsidRPr="008F35D8" w:rsidRDefault="003905CE" w:rsidP="005259DC">
      <w:pPr>
        <w:jc w:val="center"/>
      </w:pPr>
    </w:p>
    <w:p w:rsidR="00A07C09" w:rsidRPr="00FB5A9C" w:rsidRDefault="00A07C09" w:rsidP="005259DC">
      <w:pPr>
        <w:jc w:val="center"/>
      </w:pPr>
    </w:p>
    <w:p w:rsidR="00D50503" w:rsidRDefault="003A434C" w:rsidP="005259DC">
      <w:pPr>
        <w:jc w:val="center"/>
        <w:rPr>
          <w:b/>
        </w:rPr>
      </w:pPr>
      <w:r>
        <w:rPr>
          <w:rFonts w:hint="eastAsia"/>
          <w:b/>
        </w:rPr>
        <w:t>填表人：</w:t>
      </w:r>
      <w:r w:rsidR="002457D4">
        <w:rPr>
          <w:rFonts w:hint="eastAsia"/>
          <w:b/>
        </w:rPr>
        <w:t>Javier</w:t>
      </w:r>
    </w:p>
    <w:p w:rsidR="003A434C" w:rsidRPr="00D21C53" w:rsidRDefault="003A434C" w:rsidP="005259DC">
      <w:pPr>
        <w:jc w:val="center"/>
      </w:pPr>
      <w:r>
        <w:rPr>
          <w:rFonts w:hint="eastAsia"/>
          <w:b/>
        </w:rPr>
        <w:t>填表时间：</w:t>
      </w:r>
      <w:r w:rsidR="002457D4">
        <w:t>2016/</w:t>
      </w:r>
      <w:r w:rsidR="002457D4">
        <w:rPr>
          <w:rFonts w:hint="eastAsia"/>
        </w:rPr>
        <w:t>11</w:t>
      </w:r>
      <w:r w:rsidR="002457D4">
        <w:t>/</w:t>
      </w:r>
      <w:r w:rsidR="002457D4">
        <w:rPr>
          <w:rFonts w:hint="eastAsia"/>
        </w:rPr>
        <w:t>9</w:t>
      </w:r>
    </w:p>
    <w:p w:rsidR="00D50503" w:rsidRPr="00FB5A9C" w:rsidRDefault="00D50503" w:rsidP="005259DC">
      <w:pPr>
        <w:jc w:val="center"/>
      </w:pPr>
    </w:p>
    <w:p w:rsidR="002959C6" w:rsidRPr="00FB5A9C" w:rsidRDefault="002959C6" w:rsidP="005259DC">
      <w:pPr>
        <w:jc w:val="center"/>
      </w:pPr>
    </w:p>
    <w:p w:rsidR="007A16D6" w:rsidRPr="00FB5A9C" w:rsidRDefault="007A16D6" w:rsidP="005259DC">
      <w:pPr>
        <w:jc w:val="center"/>
      </w:pPr>
    </w:p>
    <w:p w:rsidR="00D50503" w:rsidRPr="00FB5A9C" w:rsidRDefault="00D50503" w:rsidP="005259DC">
      <w:pPr>
        <w:jc w:val="center"/>
      </w:pPr>
    </w:p>
    <w:p w:rsidR="00D50503" w:rsidRPr="00FB5A9C" w:rsidRDefault="00D50503">
      <w:pPr>
        <w:widowControl/>
        <w:jc w:val="left"/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/>
        </w:rPr>
        <w:br w:type="page"/>
      </w:r>
    </w:p>
    <w:p w:rsidR="003726A6" w:rsidRPr="00FB5A9C" w:rsidRDefault="003726A6" w:rsidP="003726A6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lastRenderedPageBreak/>
        <w:t>委托方信息</w:t>
      </w:r>
    </w:p>
    <w:p w:rsidR="00A07C09" w:rsidRPr="00FB5A9C" w:rsidRDefault="00635D55" w:rsidP="002E58FD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委托方</w:t>
      </w:r>
      <w:r w:rsidR="00A07C09" w:rsidRPr="00FB5A9C">
        <w:rPr>
          <w:rFonts w:ascii="微软雅黑" w:eastAsia="微软雅黑" w:hAnsi="微软雅黑" w:hint="eastAsia"/>
        </w:rPr>
        <w:t>名称</w:t>
      </w:r>
    </w:p>
    <w:p w:rsidR="002778A4" w:rsidRPr="001865BF" w:rsidRDefault="009F7630" w:rsidP="001865BF">
      <w:pPr>
        <w:pStyle w:val="a4"/>
        <w:numPr>
          <w:ilvl w:val="0"/>
          <w:numId w:val="13"/>
        </w:numPr>
      </w:pPr>
      <w:r w:rsidRPr="00FB5A9C">
        <w:rPr>
          <w:rFonts w:hint="eastAsia"/>
        </w:rPr>
        <w:t>中文全称</w:t>
      </w:r>
      <w:r w:rsidRPr="001865BF">
        <w:rPr>
          <w:rFonts w:hint="eastAsia"/>
        </w:rPr>
        <w:t>：</w:t>
      </w:r>
      <w:r w:rsidR="001865BF" w:rsidRPr="001865BF">
        <w:rPr>
          <w:rFonts w:hint="eastAsia"/>
        </w:rPr>
        <w:t>雅培营养品雅培贸易（中国）有限公司</w:t>
      </w:r>
    </w:p>
    <w:p w:rsidR="002778A4" w:rsidRPr="001865BF" w:rsidRDefault="002778A4" w:rsidP="00251F86">
      <w:pPr>
        <w:pStyle w:val="a4"/>
        <w:numPr>
          <w:ilvl w:val="0"/>
          <w:numId w:val="13"/>
        </w:numPr>
      </w:pPr>
      <w:r w:rsidRPr="001865BF">
        <w:rPr>
          <w:rFonts w:hint="eastAsia"/>
        </w:rPr>
        <w:t>中文简称：</w:t>
      </w:r>
      <w:r w:rsidR="001865BF" w:rsidRPr="001865BF">
        <w:rPr>
          <w:rFonts w:hint="eastAsia"/>
        </w:rPr>
        <w:t>雅培</w:t>
      </w:r>
    </w:p>
    <w:p w:rsidR="009F7630" w:rsidRPr="00EE7808" w:rsidRDefault="002778A4" w:rsidP="00251F86">
      <w:pPr>
        <w:pStyle w:val="a4"/>
        <w:numPr>
          <w:ilvl w:val="0"/>
          <w:numId w:val="13"/>
        </w:numPr>
      </w:pPr>
      <w:r w:rsidRPr="00C97D65">
        <w:rPr>
          <w:rFonts w:hint="eastAsia"/>
        </w:rPr>
        <w:t>英文全称：</w:t>
      </w:r>
      <w:r w:rsidR="001865BF" w:rsidRPr="002615AD">
        <w:rPr>
          <w:rFonts w:hint="eastAsia"/>
        </w:rPr>
        <w:t>Abbott</w:t>
      </w:r>
    </w:p>
    <w:p w:rsidR="00596034" w:rsidRPr="00FB5A9C" w:rsidRDefault="002778A4" w:rsidP="00251F86">
      <w:pPr>
        <w:pStyle w:val="a4"/>
        <w:numPr>
          <w:ilvl w:val="0"/>
          <w:numId w:val="13"/>
        </w:numPr>
      </w:pPr>
      <w:r w:rsidRPr="00FB5A9C">
        <w:rPr>
          <w:rFonts w:hint="eastAsia"/>
        </w:rPr>
        <w:t>英文简称：</w:t>
      </w:r>
    </w:p>
    <w:p w:rsidR="003722DF" w:rsidRPr="00FB5A9C" w:rsidRDefault="003726A6" w:rsidP="002E58FD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业务类型</w:t>
      </w:r>
    </w:p>
    <w:p w:rsidR="00EC53DB" w:rsidRPr="003D5B78" w:rsidRDefault="00267D3E" w:rsidP="003D5B78">
      <w:pPr>
        <w:pStyle w:val="a4"/>
      </w:pPr>
      <w:r w:rsidRPr="003D5B78">
        <w:rPr>
          <w:rFonts w:hint="eastAsia"/>
        </w:rPr>
        <w:t>请</w:t>
      </w:r>
      <w:r w:rsidR="00EC53DB" w:rsidRPr="003D5B78">
        <w:rPr>
          <w:rFonts w:hint="eastAsia"/>
        </w:rPr>
        <w:t>在对应单元格标注</w:t>
      </w:r>
      <w:r w:rsidR="0066167C" w:rsidRPr="003D5B78">
        <w:rPr>
          <w:rFonts w:hint="eastAsia"/>
        </w:rPr>
        <w:t>√</w:t>
      </w:r>
    </w:p>
    <w:tbl>
      <w:tblPr>
        <w:tblStyle w:val="-1"/>
        <w:tblW w:w="4360" w:type="dxa"/>
        <w:tblLook w:val="04A0" w:firstRow="1" w:lastRow="0" w:firstColumn="1" w:lastColumn="0" w:noHBand="0" w:noVBand="1"/>
      </w:tblPr>
      <w:tblGrid>
        <w:gridCol w:w="3522"/>
        <w:gridCol w:w="838"/>
      </w:tblGrid>
      <w:tr w:rsidR="009D26EE" w:rsidRPr="00DD3176" w:rsidTr="002C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shd w:val="clear" w:color="auto" w:fill="C4BC96" w:themeFill="background2" w:themeFillShade="BF"/>
          </w:tcPr>
          <w:p w:rsidR="003726A6" w:rsidRPr="00DD3176" w:rsidRDefault="003726A6" w:rsidP="003D5B78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业务领域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3726A6" w:rsidRPr="00DD3176" w:rsidRDefault="003726A6" w:rsidP="003D5B78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领域</w:t>
            </w:r>
          </w:p>
        </w:tc>
      </w:tr>
      <w:tr w:rsidR="003726A6" w:rsidRPr="003D5B78" w:rsidTr="002C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3726A6" w:rsidRPr="003D5B78" w:rsidRDefault="003726A6" w:rsidP="003D5B78">
            <w:pPr>
              <w:pStyle w:val="a4"/>
            </w:pPr>
            <w:r w:rsidRPr="003D5B78">
              <w:rPr>
                <w:rFonts w:hint="eastAsia"/>
              </w:rPr>
              <w:t>处方药（</w:t>
            </w:r>
            <w:r w:rsidR="008D749A" w:rsidRPr="003D5B78">
              <w:rPr>
                <w:rFonts w:hint="eastAsia"/>
              </w:rPr>
              <w:t>R</w:t>
            </w:r>
            <w:r w:rsidR="008D749A" w:rsidRPr="003D5B78">
              <w:t>X</w:t>
            </w:r>
            <w:r w:rsidRPr="003D5B78">
              <w:rPr>
                <w:rFonts w:hint="eastAsia"/>
              </w:rPr>
              <w:t>）</w:t>
            </w:r>
          </w:p>
        </w:tc>
        <w:tc>
          <w:tcPr>
            <w:tcW w:w="838" w:type="dxa"/>
          </w:tcPr>
          <w:p w:rsidR="003726A6" w:rsidRPr="003D5B78" w:rsidRDefault="003726A6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6A6" w:rsidRPr="003D5B78" w:rsidTr="002C0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3726A6" w:rsidRPr="003D5B78" w:rsidRDefault="003726A6" w:rsidP="003D5B78">
            <w:pPr>
              <w:pStyle w:val="a4"/>
            </w:pPr>
            <w:r w:rsidRPr="003D5B78">
              <w:rPr>
                <w:rFonts w:hint="eastAsia"/>
              </w:rPr>
              <w:t>非处方药（</w:t>
            </w:r>
            <w:r w:rsidRPr="003D5B78">
              <w:rPr>
                <w:rFonts w:hint="eastAsia"/>
              </w:rPr>
              <w:t>OTC</w:t>
            </w:r>
            <w:r w:rsidRPr="003D5B78">
              <w:rPr>
                <w:rFonts w:hint="eastAsia"/>
              </w:rPr>
              <w:t>）</w:t>
            </w:r>
          </w:p>
        </w:tc>
        <w:tc>
          <w:tcPr>
            <w:tcW w:w="838" w:type="dxa"/>
          </w:tcPr>
          <w:p w:rsidR="003726A6" w:rsidRPr="003D5B78" w:rsidRDefault="003726A6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7FF5" w:rsidRPr="003D5B78" w:rsidTr="002C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D27FF5" w:rsidRPr="003D5B78" w:rsidRDefault="00D27FF5" w:rsidP="003D5B78">
            <w:pPr>
              <w:pStyle w:val="a4"/>
            </w:pPr>
            <w:r w:rsidRPr="003D5B78">
              <w:rPr>
                <w:rFonts w:hint="eastAsia"/>
              </w:rPr>
              <w:t>营养品</w:t>
            </w:r>
            <w:r w:rsidRPr="003D5B78">
              <w:rPr>
                <w:rFonts w:hint="eastAsia"/>
              </w:rPr>
              <w:t xml:space="preserve"> (N</w:t>
            </w:r>
            <w:r w:rsidRPr="003D5B78">
              <w:t>ourishment</w:t>
            </w:r>
            <w:r w:rsidRPr="003D5B78">
              <w:rPr>
                <w:rFonts w:hint="eastAsia"/>
              </w:rPr>
              <w:t>)</w:t>
            </w:r>
          </w:p>
        </w:tc>
        <w:tc>
          <w:tcPr>
            <w:tcW w:w="838" w:type="dxa"/>
          </w:tcPr>
          <w:p w:rsidR="00D27FF5" w:rsidRPr="003D5B78" w:rsidRDefault="00D966E7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78">
              <w:rPr>
                <w:rFonts w:hint="eastAsia"/>
              </w:rPr>
              <w:t>√</w:t>
            </w:r>
          </w:p>
        </w:tc>
      </w:tr>
      <w:tr w:rsidR="003726A6" w:rsidRPr="003D5B78" w:rsidTr="002C00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3726A6" w:rsidRPr="003D5B78" w:rsidRDefault="003726A6" w:rsidP="003D5B78">
            <w:pPr>
              <w:pStyle w:val="a4"/>
            </w:pPr>
            <w:r w:rsidRPr="003D5B78">
              <w:rPr>
                <w:rFonts w:hint="eastAsia"/>
              </w:rPr>
              <w:t>医疗器械（</w:t>
            </w:r>
            <w:r w:rsidRPr="003D5B78">
              <w:rPr>
                <w:rFonts w:hint="eastAsia"/>
              </w:rPr>
              <w:t>Medical</w:t>
            </w:r>
            <w:r w:rsidR="002C009C" w:rsidRPr="003D5B78">
              <w:t xml:space="preserve"> Instrument</w:t>
            </w:r>
            <w:r w:rsidRPr="003D5B78">
              <w:rPr>
                <w:rFonts w:hint="eastAsia"/>
              </w:rPr>
              <w:t>）</w:t>
            </w:r>
          </w:p>
        </w:tc>
        <w:tc>
          <w:tcPr>
            <w:tcW w:w="838" w:type="dxa"/>
          </w:tcPr>
          <w:p w:rsidR="003726A6" w:rsidRPr="003D5B78" w:rsidRDefault="003726A6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26A6" w:rsidRPr="003D5B78" w:rsidTr="002C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:rsidR="003726A6" w:rsidRPr="003D5B78" w:rsidRDefault="003726A6" w:rsidP="003D5B78">
            <w:pPr>
              <w:pStyle w:val="a4"/>
            </w:pPr>
            <w:r w:rsidRPr="003D5B78">
              <w:rPr>
                <w:rFonts w:hint="eastAsia"/>
              </w:rPr>
              <w:t>动物保健（</w:t>
            </w:r>
            <w:r w:rsidRPr="003D5B78">
              <w:rPr>
                <w:rFonts w:hint="eastAsia"/>
              </w:rPr>
              <w:t>Animal Health</w:t>
            </w:r>
            <w:r w:rsidRPr="003D5B78">
              <w:rPr>
                <w:rFonts w:hint="eastAsia"/>
              </w:rPr>
              <w:t>）</w:t>
            </w:r>
          </w:p>
        </w:tc>
        <w:tc>
          <w:tcPr>
            <w:tcW w:w="838" w:type="dxa"/>
          </w:tcPr>
          <w:p w:rsidR="003726A6" w:rsidRPr="003D5B78" w:rsidRDefault="003726A6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26A6" w:rsidRPr="003D5B78" w:rsidRDefault="003726A6" w:rsidP="003D5B78">
      <w:pPr>
        <w:pStyle w:val="a4"/>
      </w:pPr>
    </w:p>
    <w:p w:rsidR="00B11699" w:rsidRPr="00FB5A9C" w:rsidRDefault="00B11699" w:rsidP="002E58FD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渠道信息</w:t>
      </w:r>
    </w:p>
    <w:p w:rsidR="0044497C" w:rsidRPr="003D5B78" w:rsidRDefault="00DA7005" w:rsidP="003D5B78">
      <w:pPr>
        <w:pStyle w:val="a4"/>
      </w:pPr>
      <w:r w:rsidRPr="003D5B78">
        <w:rPr>
          <w:rFonts w:hint="eastAsia"/>
        </w:rPr>
        <w:t>请填写</w:t>
      </w:r>
    </w:p>
    <w:tbl>
      <w:tblPr>
        <w:tblStyle w:val="-1"/>
        <w:tblW w:w="4061" w:type="dxa"/>
        <w:tblLook w:val="04A0" w:firstRow="1" w:lastRow="0" w:firstColumn="1" w:lastColumn="0" w:noHBand="0" w:noVBand="1"/>
      </w:tblPr>
      <w:tblGrid>
        <w:gridCol w:w="1501"/>
        <w:gridCol w:w="1280"/>
        <w:gridCol w:w="1280"/>
      </w:tblGrid>
      <w:tr w:rsidR="009D26EE" w:rsidRPr="00DD3176" w:rsidTr="00AB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C4BC96" w:themeFill="background2" w:themeFillShade="BF"/>
          </w:tcPr>
          <w:p w:rsidR="00442E19" w:rsidRPr="00DD3176" w:rsidRDefault="00CE56C8" w:rsidP="003D5B78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经销商级别</w:t>
            </w:r>
          </w:p>
        </w:tc>
        <w:tc>
          <w:tcPr>
            <w:tcW w:w="1280" w:type="dxa"/>
            <w:shd w:val="clear" w:color="auto" w:fill="C4BC96" w:themeFill="background2" w:themeFillShade="BF"/>
          </w:tcPr>
          <w:p w:rsidR="00442E19" w:rsidRPr="00DD3176" w:rsidRDefault="00FD6CCD" w:rsidP="003D5B78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级别全称</w:t>
            </w:r>
          </w:p>
        </w:tc>
        <w:tc>
          <w:tcPr>
            <w:tcW w:w="1280" w:type="dxa"/>
            <w:shd w:val="clear" w:color="auto" w:fill="C4BC96" w:themeFill="background2" w:themeFillShade="BF"/>
          </w:tcPr>
          <w:p w:rsidR="00442E19" w:rsidRPr="00DD3176" w:rsidRDefault="00442E19" w:rsidP="003D5B78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渠道数量</w:t>
            </w:r>
          </w:p>
        </w:tc>
      </w:tr>
      <w:tr w:rsidR="005D48B7" w:rsidRPr="003D5B78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5D48B7" w:rsidRPr="003D5B78" w:rsidRDefault="001865BF" w:rsidP="003D5B78">
            <w:pPr>
              <w:pStyle w:val="a4"/>
            </w:pPr>
            <w:r>
              <w:rPr>
                <w:rFonts w:hint="eastAsia"/>
              </w:rPr>
              <w:t>T1</w:t>
            </w:r>
          </w:p>
        </w:tc>
        <w:tc>
          <w:tcPr>
            <w:tcW w:w="1280" w:type="dxa"/>
          </w:tcPr>
          <w:p w:rsidR="005D48B7" w:rsidRPr="003D5B78" w:rsidRDefault="005D48B7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5D48B7" w:rsidRPr="003D5B78" w:rsidRDefault="001865BF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D48B7" w:rsidRPr="003D5B78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5D48B7" w:rsidRPr="003D5B78" w:rsidRDefault="001865BF" w:rsidP="003D5B78">
            <w:pPr>
              <w:pStyle w:val="a4"/>
            </w:pPr>
            <w:r w:rsidRPr="001865BF">
              <w:t>T2</w:t>
            </w:r>
          </w:p>
        </w:tc>
        <w:tc>
          <w:tcPr>
            <w:tcW w:w="1280" w:type="dxa"/>
          </w:tcPr>
          <w:p w:rsidR="005D48B7" w:rsidRPr="003D5B78" w:rsidRDefault="005D48B7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5D48B7" w:rsidRPr="003D5B78" w:rsidRDefault="001865BF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102</w:t>
            </w:r>
          </w:p>
        </w:tc>
      </w:tr>
      <w:tr w:rsidR="005D48B7" w:rsidRPr="003D5B78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5D48B7" w:rsidRPr="003D5B78" w:rsidRDefault="001865BF" w:rsidP="003D5B78">
            <w:pPr>
              <w:pStyle w:val="a4"/>
            </w:pPr>
            <w:r w:rsidRPr="001865BF">
              <w:t>T2.1</w:t>
            </w:r>
          </w:p>
        </w:tc>
        <w:tc>
          <w:tcPr>
            <w:tcW w:w="1280" w:type="dxa"/>
          </w:tcPr>
          <w:p w:rsidR="005D48B7" w:rsidRPr="003D5B78" w:rsidRDefault="005D48B7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5D48B7" w:rsidRPr="003D5B78" w:rsidRDefault="001865BF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</w:p>
        </w:tc>
      </w:tr>
      <w:tr w:rsidR="005D48B7" w:rsidRPr="003D5B78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5D48B7" w:rsidRPr="003D5B78" w:rsidRDefault="001865BF" w:rsidP="003D5B78">
            <w:pPr>
              <w:pStyle w:val="a4"/>
            </w:pPr>
            <w:r w:rsidRPr="001865BF">
              <w:t>T3</w:t>
            </w:r>
          </w:p>
        </w:tc>
        <w:tc>
          <w:tcPr>
            <w:tcW w:w="1280" w:type="dxa"/>
          </w:tcPr>
          <w:p w:rsidR="005D48B7" w:rsidRPr="003D5B78" w:rsidRDefault="005D48B7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5D48B7" w:rsidRPr="003D5B78" w:rsidRDefault="001865BF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</w:tr>
      <w:tr w:rsidR="001865BF" w:rsidRPr="003D5B78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1865BF" w:rsidRDefault="001865BF" w:rsidP="003D5B78">
            <w:pPr>
              <w:pStyle w:val="a4"/>
            </w:pPr>
            <w:r w:rsidRPr="001865BF">
              <w:t>OTC-KA</w:t>
            </w:r>
          </w:p>
        </w:tc>
        <w:tc>
          <w:tcPr>
            <w:tcW w:w="1280" w:type="dxa"/>
          </w:tcPr>
          <w:p w:rsidR="001865BF" w:rsidRPr="003D5B78" w:rsidRDefault="001865BF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1865BF" w:rsidRDefault="001865BF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188</w:t>
            </w:r>
          </w:p>
        </w:tc>
      </w:tr>
      <w:tr w:rsidR="001865BF" w:rsidRPr="003D5B78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1865BF" w:rsidRDefault="001865BF" w:rsidP="003D5B78">
            <w:pPr>
              <w:pStyle w:val="a4"/>
            </w:pPr>
            <w:r w:rsidRPr="001865BF">
              <w:t>OTC-T1</w:t>
            </w:r>
          </w:p>
        </w:tc>
        <w:tc>
          <w:tcPr>
            <w:tcW w:w="1280" w:type="dxa"/>
          </w:tcPr>
          <w:p w:rsidR="001865BF" w:rsidRPr="003D5B78" w:rsidRDefault="001865BF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1865BF" w:rsidRDefault="001865BF" w:rsidP="003D5B7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</w:tr>
      <w:tr w:rsidR="001865BF" w:rsidRPr="003D5B78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1865BF" w:rsidRDefault="001865BF" w:rsidP="003D5B78">
            <w:pPr>
              <w:pStyle w:val="a4"/>
            </w:pPr>
            <w:r w:rsidRPr="001865BF">
              <w:t>OTC-T2</w:t>
            </w:r>
          </w:p>
        </w:tc>
        <w:tc>
          <w:tcPr>
            <w:tcW w:w="1280" w:type="dxa"/>
          </w:tcPr>
          <w:p w:rsidR="001865BF" w:rsidRPr="003D5B78" w:rsidRDefault="001865BF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  <w:vAlign w:val="bottom"/>
          </w:tcPr>
          <w:p w:rsidR="001865BF" w:rsidRDefault="001865BF" w:rsidP="003D5B78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</w:tbl>
    <w:p w:rsidR="00137829" w:rsidRPr="00FB5A9C" w:rsidRDefault="005F651C" w:rsidP="001D2BB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服务范围</w:t>
      </w:r>
    </w:p>
    <w:p w:rsidR="008C6B95" w:rsidRPr="00FB5A9C" w:rsidRDefault="000A22F3" w:rsidP="008C6B95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交付</w:t>
      </w:r>
      <w:r w:rsidR="008C6B95" w:rsidRPr="00FB5A9C">
        <w:rPr>
          <w:rFonts w:ascii="微软雅黑" w:eastAsia="微软雅黑" w:hAnsi="微软雅黑" w:hint="eastAsia"/>
        </w:rPr>
        <w:t>类型</w:t>
      </w:r>
    </w:p>
    <w:p w:rsidR="008C6B95" w:rsidRPr="00FB5A9C" w:rsidRDefault="00772968" w:rsidP="00217426">
      <w:pPr>
        <w:pStyle w:val="a4"/>
      </w:pPr>
      <w:r w:rsidRPr="00FB5A9C">
        <w:rPr>
          <w:rFonts w:hint="eastAsia"/>
        </w:rPr>
        <w:t>请在对应单元格标注√</w:t>
      </w:r>
    </w:p>
    <w:tbl>
      <w:tblPr>
        <w:tblStyle w:val="-1"/>
        <w:tblW w:w="4503" w:type="dxa"/>
        <w:tblLook w:val="04A0" w:firstRow="1" w:lastRow="0" w:firstColumn="1" w:lastColumn="0" w:noHBand="0" w:noVBand="1"/>
      </w:tblPr>
      <w:tblGrid>
        <w:gridCol w:w="2802"/>
        <w:gridCol w:w="1701"/>
      </w:tblGrid>
      <w:tr w:rsidR="008C6B95" w:rsidRPr="00DD3176" w:rsidTr="0004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C4BC96" w:themeFill="background2" w:themeFillShade="BF"/>
          </w:tcPr>
          <w:p w:rsidR="008C6B95" w:rsidRPr="00DD3176" w:rsidRDefault="00A75E59" w:rsidP="00251F86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lastRenderedPageBreak/>
              <w:t>交付类型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:rsidR="008C6B95" w:rsidRPr="00DD3176" w:rsidRDefault="008C6B95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类型</w:t>
            </w:r>
          </w:p>
        </w:tc>
      </w:tr>
      <w:tr w:rsidR="008C6B95" w:rsidRPr="00844672" w:rsidTr="0004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C6B95" w:rsidRPr="00844672" w:rsidRDefault="008C6B95" w:rsidP="00251F86">
            <w:pPr>
              <w:pStyle w:val="a4"/>
              <w:rPr>
                <w:b w:val="0"/>
              </w:rPr>
            </w:pPr>
            <w:r w:rsidRPr="00844672">
              <w:rPr>
                <w:rFonts w:hint="eastAsia"/>
                <w:b w:val="0"/>
              </w:rPr>
              <w:t>月度交付</w:t>
            </w:r>
            <w:r w:rsidR="004A77BA" w:rsidRPr="00844672">
              <w:rPr>
                <w:rFonts w:hint="eastAsia"/>
                <w:b w:val="0"/>
              </w:rPr>
              <w:t>(Month)</w:t>
            </w:r>
          </w:p>
        </w:tc>
        <w:tc>
          <w:tcPr>
            <w:tcW w:w="1701" w:type="dxa"/>
          </w:tcPr>
          <w:p w:rsidR="008C6B95" w:rsidRPr="00844672" w:rsidRDefault="00251739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672">
              <w:rPr>
                <w:rFonts w:hint="eastAsia"/>
              </w:rPr>
              <w:t>√</w:t>
            </w:r>
          </w:p>
        </w:tc>
      </w:tr>
      <w:tr w:rsidR="008C6B95" w:rsidRPr="00844672" w:rsidTr="000423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C6B95" w:rsidRPr="00844672" w:rsidRDefault="008C6B95" w:rsidP="00251F86">
            <w:pPr>
              <w:pStyle w:val="a4"/>
              <w:rPr>
                <w:b w:val="0"/>
              </w:rPr>
            </w:pPr>
            <w:r w:rsidRPr="00844672">
              <w:rPr>
                <w:rFonts w:hint="eastAsia"/>
                <w:b w:val="0"/>
              </w:rPr>
              <w:t>日交付</w:t>
            </w:r>
            <w:r w:rsidR="004A77BA" w:rsidRPr="00844672">
              <w:rPr>
                <w:rFonts w:hint="eastAsia"/>
                <w:b w:val="0"/>
              </w:rPr>
              <w:t>(Daily)</w:t>
            </w:r>
          </w:p>
        </w:tc>
        <w:tc>
          <w:tcPr>
            <w:tcW w:w="1701" w:type="dxa"/>
          </w:tcPr>
          <w:p w:rsidR="008C6B95" w:rsidRPr="00844672" w:rsidRDefault="00251739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44672">
              <w:rPr>
                <w:rFonts w:hint="eastAsia"/>
              </w:rPr>
              <w:t>√</w:t>
            </w:r>
          </w:p>
        </w:tc>
      </w:tr>
    </w:tbl>
    <w:p w:rsidR="00FD6CCD" w:rsidRPr="00FB5A9C" w:rsidRDefault="00ED07C4" w:rsidP="005A6BE0">
      <w:pPr>
        <w:pStyle w:val="a4"/>
        <w:rPr>
          <w:shd w:val="pct15" w:color="auto" w:fill="FFFFFF"/>
        </w:rPr>
      </w:pPr>
      <w:r w:rsidRPr="00FB5A9C">
        <w:rPr>
          <w:rFonts w:hint="eastAsia"/>
          <w:shd w:val="pct15" w:color="auto" w:fill="FFFFFF"/>
        </w:rPr>
        <w:t>注：</w:t>
      </w:r>
    </w:p>
    <w:p w:rsidR="008C6B95" w:rsidRPr="005A6BE0" w:rsidRDefault="00FD6CCD" w:rsidP="005A6BE0">
      <w:pPr>
        <w:pStyle w:val="a4"/>
        <w:numPr>
          <w:ilvl w:val="0"/>
          <w:numId w:val="14"/>
        </w:numPr>
        <w:rPr>
          <w:i/>
          <w:shd w:val="pct15" w:color="auto" w:fill="FFFFFF"/>
        </w:rPr>
      </w:pPr>
      <w:r w:rsidRPr="005A6BE0">
        <w:rPr>
          <w:rFonts w:hint="eastAsia"/>
          <w:i/>
          <w:shd w:val="pct15" w:color="auto" w:fill="FFFFFF"/>
        </w:rPr>
        <w:t>月度</w:t>
      </w:r>
      <w:proofErr w:type="gramStart"/>
      <w:r w:rsidRPr="005A6BE0">
        <w:rPr>
          <w:rFonts w:hint="eastAsia"/>
          <w:i/>
          <w:shd w:val="pct15" w:color="auto" w:fill="FFFFFF"/>
        </w:rPr>
        <w:t>交付指</w:t>
      </w:r>
      <w:proofErr w:type="gramEnd"/>
      <w:r w:rsidRPr="005A6BE0">
        <w:rPr>
          <w:rFonts w:hint="eastAsia"/>
          <w:i/>
          <w:shd w:val="pct15" w:color="auto" w:fill="FFFFFF"/>
        </w:rPr>
        <w:t>对上月发生流向数据的交付</w:t>
      </w:r>
    </w:p>
    <w:p w:rsidR="00FD6CCD" w:rsidRPr="005A6BE0" w:rsidRDefault="00FD6CCD" w:rsidP="005A6BE0">
      <w:pPr>
        <w:pStyle w:val="a4"/>
        <w:numPr>
          <w:ilvl w:val="0"/>
          <w:numId w:val="14"/>
        </w:numPr>
        <w:rPr>
          <w:i/>
          <w:shd w:val="pct15" w:color="auto" w:fill="FFFFFF"/>
        </w:rPr>
      </w:pPr>
      <w:r w:rsidRPr="005A6BE0">
        <w:rPr>
          <w:rFonts w:hint="eastAsia"/>
          <w:i/>
          <w:shd w:val="pct15" w:color="auto" w:fill="FFFFFF"/>
        </w:rPr>
        <w:t>日</w:t>
      </w:r>
      <w:proofErr w:type="gramStart"/>
      <w:r w:rsidRPr="005A6BE0">
        <w:rPr>
          <w:rFonts w:hint="eastAsia"/>
          <w:i/>
          <w:shd w:val="pct15" w:color="auto" w:fill="FFFFFF"/>
        </w:rPr>
        <w:t>交付指</w:t>
      </w:r>
      <w:proofErr w:type="gramEnd"/>
      <w:r w:rsidRPr="005A6BE0">
        <w:rPr>
          <w:rFonts w:hint="eastAsia"/>
          <w:i/>
          <w:shd w:val="pct15" w:color="auto" w:fill="FFFFFF"/>
        </w:rPr>
        <w:t>对本月发生流向数据的交付</w:t>
      </w:r>
    </w:p>
    <w:p w:rsidR="00B474BB" w:rsidRPr="00FB5A9C" w:rsidRDefault="00303304" w:rsidP="00B474BB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处理</w:t>
      </w:r>
      <w:r w:rsidR="00437FC4" w:rsidRPr="00FB5A9C">
        <w:rPr>
          <w:rFonts w:ascii="微软雅黑" w:eastAsia="微软雅黑" w:hAnsi="微软雅黑" w:hint="eastAsia"/>
        </w:rPr>
        <w:t>数据</w:t>
      </w:r>
    </w:p>
    <w:p w:rsidR="004C0764" w:rsidRPr="00CA3AF4" w:rsidRDefault="004C0764" w:rsidP="004C0764">
      <w:pPr>
        <w:rPr>
          <w:rFonts w:ascii="微软雅黑" w:eastAsia="微软雅黑" w:hAnsi="微软雅黑"/>
        </w:rPr>
      </w:pPr>
      <w:r w:rsidRPr="00CA3AF4">
        <w:rPr>
          <w:rFonts w:ascii="微软雅黑" w:eastAsia="微软雅黑" w:hAnsi="微软雅黑" w:hint="eastAsia"/>
        </w:rPr>
        <w:t>请在对应单元格标注√</w:t>
      </w:r>
    </w:p>
    <w:tbl>
      <w:tblPr>
        <w:tblStyle w:val="-1"/>
        <w:tblW w:w="4015" w:type="dxa"/>
        <w:tblLook w:val="04A0" w:firstRow="1" w:lastRow="0" w:firstColumn="1" w:lastColumn="0" w:noHBand="0" w:noVBand="1"/>
      </w:tblPr>
      <w:tblGrid>
        <w:gridCol w:w="1501"/>
        <w:gridCol w:w="838"/>
        <w:gridCol w:w="838"/>
        <w:gridCol w:w="838"/>
      </w:tblGrid>
      <w:tr w:rsidR="003C7EA9" w:rsidRPr="00DD3176" w:rsidTr="00AB3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C4BC96" w:themeFill="background2" w:themeFillShade="BF"/>
          </w:tcPr>
          <w:p w:rsidR="003C7EA9" w:rsidRPr="00DD3176" w:rsidRDefault="00AB36C7" w:rsidP="00251F86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经销商级别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3C7EA9" w:rsidRPr="00DD3176" w:rsidRDefault="003C7EA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采购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3C7EA9" w:rsidRPr="00DD3176" w:rsidRDefault="003C7EA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销售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3C7EA9" w:rsidRPr="00DD3176" w:rsidRDefault="003C7EA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库存</w:t>
            </w:r>
          </w:p>
        </w:tc>
      </w:tr>
      <w:tr w:rsidR="001865BF" w:rsidRPr="00B81E6F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rFonts w:cs="宋体"/>
                <w:b w:val="0"/>
                <w:color w:val="000000"/>
              </w:rPr>
            </w:pPr>
            <w:r>
              <w:rPr>
                <w:rFonts w:hint="eastAsia"/>
              </w:rPr>
              <w:t>T1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</w:tr>
      <w:tr w:rsidR="001865BF" w:rsidRPr="00B81E6F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rFonts w:cs="宋体"/>
                <w:b w:val="0"/>
                <w:color w:val="000000"/>
              </w:rPr>
            </w:pPr>
            <w:r w:rsidRPr="001865BF">
              <w:t>T2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</w:tr>
      <w:tr w:rsidR="001865BF" w:rsidRPr="00B81E6F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rFonts w:cs="宋体"/>
                <w:b w:val="0"/>
                <w:color w:val="000000"/>
              </w:rPr>
            </w:pPr>
            <w:r w:rsidRPr="001865BF">
              <w:t>T2.1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</w:tr>
      <w:tr w:rsidR="001865BF" w:rsidRPr="00B81E6F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rFonts w:cs="宋体"/>
                <w:b w:val="0"/>
                <w:color w:val="000000"/>
              </w:rPr>
            </w:pPr>
            <w:r w:rsidRPr="001865BF">
              <w:t>T3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81E6F">
              <w:rPr>
                <w:rFonts w:hint="eastAsia"/>
                <w:i/>
              </w:rPr>
              <w:t>√</w:t>
            </w:r>
          </w:p>
        </w:tc>
      </w:tr>
      <w:tr w:rsidR="001865BF" w:rsidRPr="00B81E6F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color w:val="000000"/>
              </w:rPr>
            </w:pPr>
            <w:r w:rsidRPr="001865BF">
              <w:t>OTC-KA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</w:tr>
      <w:tr w:rsidR="001865BF" w:rsidRPr="00B81E6F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color w:val="000000"/>
              </w:rPr>
            </w:pPr>
            <w:r w:rsidRPr="001865BF">
              <w:t>OTC-T1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</w:tr>
      <w:tr w:rsidR="001865BF" w:rsidRPr="00B81E6F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Align w:val="bottom"/>
          </w:tcPr>
          <w:p w:rsidR="001865BF" w:rsidRPr="00B81E6F" w:rsidRDefault="001865BF" w:rsidP="00251F86">
            <w:pPr>
              <w:pStyle w:val="a4"/>
              <w:rPr>
                <w:color w:val="000000"/>
              </w:rPr>
            </w:pPr>
            <w:r w:rsidRPr="001865BF">
              <w:t>OTC-T2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  <w:tc>
          <w:tcPr>
            <w:tcW w:w="838" w:type="dxa"/>
          </w:tcPr>
          <w:p w:rsidR="001865BF" w:rsidRPr="00B81E6F" w:rsidRDefault="001865B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1E6F">
              <w:rPr>
                <w:rFonts w:hint="eastAsia"/>
                <w:i/>
              </w:rPr>
              <w:t>√</w:t>
            </w:r>
          </w:p>
        </w:tc>
      </w:tr>
    </w:tbl>
    <w:p w:rsidR="00084492" w:rsidRPr="00FB5A9C" w:rsidRDefault="00F21885" w:rsidP="00084492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项目</w:t>
      </w:r>
      <w:r w:rsidR="001960B3" w:rsidRPr="00FB5A9C">
        <w:rPr>
          <w:rFonts w:ascii="微软雅黑" w:eastAsia="微软雅黑" w:hAnsi="微软雅黑" w:hint="eastAsia"/>
        </w:rPr>
        <w:t>流程</w:t>
      </w:r>
    </w:p>
    <w:p w:rsidR="00890AB9" w:rsidRPr="00FB5A9C" w:rsidRDefault="00AF34E6" w:rsidP="00251F86">
      <w:pPr>
        <w:pStyle w:val="a4"/>
      </w:pPr>
      <w:r w:rsidRPr="00FB5A9C">
        <w:rPr>
          <w:rFonts w:hint="eastAsia"/>
        </w:rPr>
        <w:t>项目团队内部</w:t>
      </w:r>
      <w:r w:rsidR="00570E1E" w:rsidRPr="00FB5A9C">
        <w:rPr>
          <w:rFonts w:hint="eastAsia"/>
        </w:rPr>
        <w:t>流程</w:t>
      </w:r>
      <w:r w:rsidR="008C7F73" w:rsidRPr="00FB5A9C">
        <w:rPr>
          <w:rFonts w:hint="eastAsia"/>
        </w:rPr>
        <w:t>（包括委托方）</w:t>
      </w:r>
      <w:r w:rsidR="00962296" w:rsidRPr="00FB5A9C">
        <w:rPr>
          <w:rFonts w:hint="eastAsia"/>
        </w:rPr>
        <w:t>，</w:t>
      </w:r>
    </w:p>
    <w:p w:rsidR="00962296" w:rsidRPr="00FB5A9C" w:rsidRDefault="00962296" w:rsidP="005A6BE0">
      <w:pPr>
        <w:pStyle w:val="a4"/>
        <w:numPr>
          <w:ilvl w:val="0"/>
          <w:numId w:val="15"/>
        </w:numPr>
        <w:rPr>
          <w:b/>
        </w:rPr>
      </w:pPr>
      <w:r w:rsidRPr="00FB5A9C">
        <w:rPr>
          <w:rFonts w:hint="eastAsia"/>
          <w:b/>
        </w:rPr>
        <w:t>初始化流程</w:t>
      </w:r>
    </w:p>
    <w:p w:rsidR="005A6BE0" w:rsidRDefault="00FB58CE" w:rsidP="005A6BE0">
      <w:pPr>
        <w:pStyle w:val="a4"/>
        <w:rPr>
          <w:b/>
        </w:rPr>
      </w:pPr>
      <w:r>
        <w:rPr>
          <w:rFonts w:hint="eastAsia"/>
          <w:b/>
        </w:rPr>
        <w:t>机构</w:t>
      </w:r>
      <w:r w:rsidR="001865BF">
        <w:rPr>
          <w:rFonts w:hint="eastAsia"/>
          <w:b/>
        </w:rPr>
        <w:t>主数据，产品主数据，</w:t>
      </w:r>
      <w:r>
        <w:rPr>
          <w:rFonts w:hint="eastAsia"/>
          <w:b/>
        </w:rPr>
        <w:t>机构</w:t>
      </w:r>
      <w:r w:rsidR="001865BF">
        <w:rPr>
          <w:rFonts w:hint="eastAsia"/>
          <w:b/>
        </w:rPr>
        <w:t>映射关系，产品映射关系，用已有数据导入。</w:t>
      </w:r>
    </w:p>
    <w:p w:rsidR="005A6BE0" w:rsidRDefault="005A6BE0" w:rsidP="005A6BE0">
      <w:pPr>
        <w:pStyle w:val="a4"/>
        <w:rPr>
          <w:b/>
        </w:rPr>
      </w:pPr>
    </w:p>
    <w:p w:rsidR="005A6BE0" w:rsidRPr="005A6BE0" w:rsidRDefault="005A6BE0" w:rsidP="005A6BE0">
      <w:pPr>
        <w:pStyle w:val="a4"/>
        <w:rPr>
          <w:b/>
        </w:rPr>
      </w:pPr>
    </w:p>
    <w:p w:rsidR="00962296" w:rsidRPr="00FB5A9C" w:rsidRDefault="00962296" w:rsidP="005A6BE0">
      <w:pPr>
        <w:pStyle w:val="a4"/>
        <w:numPr>
          <w:ilvl w:val="0"/>
          <w:numId w:val="15"/>
        </w:numPr>
        <w:rPr>
          <w:b/>
        </w:rPr>
      </w:pPr>
      <w:r w:rsidRPr="00FB5A9C">
        <w:rPr>
          <w:rFonts w:hint="eastAsia"/>
          <w:b/>
        </w:rPr>
        <w:t>日常运维流程</w:t>
      </w:r>
    </w:p>
    <w:p w:rsidR="00F21E85" w:rsidRDefault="00FB58CE" w:rsidP="00251F86">
      <w:pPr>
        <w:pStyle w:val="a4"/>
        <w:rPr>
          <w:b/>
        </w:rPr>
      </w:pPr>
      <w:r>
        <w:rPr>
          <w:rFonts w:hint="eastAsia"/>
          <w:b/>
        </w:rPr>
        <w:t>机构主数据：</w:t>
      </w:r>
    </w:p>
    <w:p w:rsidR="00FB58CE" w:rsidRDefault="00FB58CE" w:rsidP="00251F86">
      <w:pPr>
        <w:pStyle w:val="a4"/>
        <w:rPr>
          <w:b/>
        </w:rPr>
      </w:pPr>
      <w:r>
        <w:rPr>
          <w:rFonts w:hint="eastAsia"/>
          <w:b/>
        </w:rPr>
        <w:t>客户发起新增、变更；</w:t>
      </w:r>
    </w:p>
    <w:p w:rsidR="00D80C68" w:rsidRDefault="00FB58CE" w:rsidP="00FB58CE">
      <w:pPr>
        <w:pStyle w:val="a4"/>
        <w:rPr>
          <w:b/>
        </w:rPr>
      </w:pPr>
      <w:r>
        <w:rPr>
          <w:rFonts w:hint="eastAsia"/>
          <w:b/>
        </w:rPr>
        <w:t>日常运</w:t>
      </w:r>
      <w:proofErr w:type="gramStart"/>
      <w:r>
        <w:rPr>
          <w:rFonts w:hint="eastAsia"/>
          <w:b/>
        </w:rPr>
        <w:t>维过程</w:t>
      </w:r>
      <w:proofErr w:type="gramEnd"/>
      <w:r>
        <w:rPr>
          <w:rFonts w:hint="eastAsia"/>
          <w:b/>
        </w:rPr>
        <w:t>中，</w:t>
      </w:r>
      <w:proofErr w:type="gramStart"/>
      <w:r>
        <w:rPr>
          <w:rFonts w:hint="eastAsia"/>
          <w:b/>
        </w:rPr>
        <w:t>倍</w:t>
      </w:r>
      <w:proofErr w:type="gramEnd"/>
      <w:r>
        <w:rPr>
          <w:rFonts w:hint="eastAsia"/>
          <w:b/>
        </w:rPr>
        <w:t>通新建，需清洗出唯一编码，标准名称（去除特殊符号、字符），省份、城市、属性字段。</w:t>
      </w:r>
    </w:p>
    <w:p w:rsidR="00F21E85" w:rsidRDefault="00F21E85" w:rsidP="00FB58CE">
      <w:pPr>
        <w:pStyle w:val="a4"/>
        <w:rPr>
          <w:b/>
        </w:rPr>
      </w:pPr>
      <w:r>
        <w:rPr>
          <w:rFonts w:hint="eastAsia"/>
          <w:b/>
        </w:rPr>
        <w:t>并非所有新增的机构</w:t>
      </w:r>
      <w:proofErr w:type="gramStart"/>
      <w:r>
        <w:rPr>
          <w:rFonts w:hint="eastAsia"/>
          <w:b/>
        </w:rPr>
        <w:t>主数据</w:t>
      </w:r>
      <w:proofErr w:type="gramEnd"/>
      <w:r>
        <w:rPr>
          <w:rFonts w:hint="eastAsia"/>
          <w:b/>
        </w:rPr>
        <w:t>都需交付，只交付</w:t>
      </w:r>
      <w:proofErr w:type="gramStart"/>
      <w:r>
        <w:rPr>
          <w:rFonts w:hint="eastAsia"/>
          <w:b/>
        </w:rPr>
        <w:t>主数据运维后</w:t>
      </w:r>
      <w:proofErr w:type="gramEnd"/>
      <w:r>
        <w:rPr>
          <w:rFonts w:hint="eastAsia"/>
          <w:b/>
        </w:rPr>
        <w:t>的数据。</w:t>
      </w:r>
    </w:p>
    <w:p w:rsidR="00F21E85" w:rsidRDefault="00F21E85" w:rsidP="00FB58CE">
      <w:pPr>
        <w:pStyle w:val="a4"/>
        <w:rPr>
          <w:b/>
        </w:rPr>
      </w:pPr>
    </w:p>
    <w:p w:rsidR="00FB58CE" w:rsidRDefault="00FB58CE" w:rsidP="00FB58CE">
      <w:pPr>
        <w:pStyle w:val="a4"/>
        <w:rPr>
          <w:b/>
        </w:rPr>
      </w:pPr>
      <w:r>
        <w:rPr>
          <w:rFonts w:hint="eastAsia"/>
          <w:b/>
        </w:rPr>
        <w:t>产品主数据：由雅培提供</w:t>
      </w:r>
    </w:p>
    <w:p w:rsidR="00FB58CE" w:rsidRDefault="00FB58CE" w:rsidP="00FB58CE">
      <w:pPr>
        <w:pStyle w:val="a4"/>
        <w:rPr>
          <w:b/>
        </w:rPr>
      </w:pPr>
      <w:r>
        <w:rPr>
          <w:rFonts w:hint="eastAsia"/>
          <w:b/>
        </w:rPr>
        <w:t>机构映射关系：以经销商</w:t>
      </w:r>
      <w:r>
        <w:rPr>
          <w:rFonts w:hint="eastAsia"/>
          <w:b/>
        </w:rPr>
        <w:t>+</w:t>
      </w:r>
      <w:r>
        <w:rPr>
          <w:rFonts w:hint="eastAsia"/>
          <w:b/>
        </w:rPr>
        <w:t>机构名称作为</w:t>
      </w:r>
      <w:proofErr w:type="spellStart"/>
      <w:r>
        <w:rPr>
          <w:rFonts w:hint="eastAsia"/>
          <w:b/>
        </w:rPr>
        <w:t>MHcode</w:t>
      </w:r>
      <w:proofErr w:type="spellEnd"/>
    </w:p>
    <w:p w:rsidR="00FB58CE" w:rsidRDefault="00FB58CE" w:rsidP="00FB58CE">
      <w:pPr>
        <w:pStyle w:val="a4"/>
        <w:rPr>
          <w:b/>
        </w:rPr>
      </w:pPr>
      <w:r>
        <w:rPr>
          <w:rFonts w:hint="eastAsia"/>
          <w:b/>
        </w:rPr>
        <w:t>产品映射关系：以经销商</w:t>
      </w:r>
      <w:r>
        <w:rPr>
          <w:rFonts w:hint="eastAsia"/>
          <w:b/>
        </w:rPr>
        <w:t>+</w:t>
      </w:r>
      <w:r>
        <w:rPr>
          <w:rFonts w:hint="eastAsia"/>
          <w:b/>
        </w:rPr>
        <w:t>产品名称</w:t>
      </w:r>
      <w:r>
        <w:rPr>
          <w:rFonts w:hint="eastAsia"/>
          <w:b/>
        </w:rPr>
        <w:t>+</w:t>
      </w:r>
      <w:r>
        <w:rPr>
          <w:rFonts w:hint="eastAsia"/>
          <w:b/>
        </w:rPr>
        <w:t>产品规格作为</w:t>
      </w:r>
      <w:proofErr w:type="spellStart"/>
      <w:r>
        <w:rPr>
          <w:rFonts w:hint="eastAsia"/>
          <w:b/>
        </w:rPr>
        <w:t>MHcode</w:t>
      </w:r>
      <w:proofErr w:type="spellEnd"/>
    </w:p>
    <w:p w:rsidR="00FB58CE" w:rsidRDefault="00FB58CE" w:rsidP="00FB58CE">
      <w:pPr>
        <w:pStyle w:val="a4"/>
      </w:pPr>
      <w:r>
        <w:rPr>
          <w:rFonts w:hint="eastAsia"/>
        </w:rPr>
        <w:t>数据来源：倍</w:t>
      </w:r>
      <w:proofErr w:type="gramStart"/>
      <w:r>
        <w:rPr>
          <w:rFonts w:hint="eastAsia"/>
        </w:rPr>
        <w:t>通人工</w:t>
      </w:r>
      <w:proofErr w:type="gramEnd"/>
      <w:r>
        <w:rPr>
          <w:rFonts w:hint="eastAsia"/>
        </w:rPr>
        <w:t>采集、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通</w:t>
      </w:r>
      <w:r>
        <w:rPr>
          <w:rFonts w:hint="eastAsia"/>
        </w:rPr>
        <w:t>DDI</w:t>
      </w:r>
      <w:r>
        <w:rPr>
          <w:rFonts w:hint="eastAsia"/>
        </w:rPr>
        <w:t>采集、雅培提供。</w:t>
      </w:r>
    </w:p>
    <w:p w:rsidR="00FB58CE" w:rsidRDefault="00FB58CE" w:rsidP="00FB58CE">
      <w:pPr>
        <w:pStyle w:val="a4"/>
      </w:pPr>
      <w:r>
        <w:rPr>
          <w:rFonts w:hint="eastAsia"/>
        </w:rPr>
        <w:t>数据采集：以季度采集为单位，但不排除需要处理</w:t>
      </w:r>
      <w:proofErr w:type="gramStart"/>
      <w:r>
        <w:rPr>
          <w:rFonts w:hint="eastAsia"/>
        </w:rPr>
        <w:t>年数据</w:t>
      </w:r>
      <w:proofErr w:type="gramEnd"/>
      <w:r>
        <w:rPr>
          <w:rFonts w:hint="eastAsia"/>
        </w:rPr>
        <w:t>的情况。</w:t>
      </w:r>
    </w:p>
    <w:p w:rsidR="00FB58CE" w:rsidRDefault="00FB58CE" w:rsidP="00FB58CE">
      <w:pPr>
        <w:pStyle w:val="a4"/>
      </w:pPr>
      <w:r>
        <w:rPr>
          <w:rFonts w:hint="eastAsia"/>
        </w:rPr>
        <w:t>数据处理：进、销、存类型。</w:t>
      </w:r>
    </w:p>
    <w:p w:rsidR="00FB58CE" w:rsidRPr="00FB58CE" w:rsidRDefault="00FB58CE">
      <w:pPr>
        <w:pStyle w:val="a4"/>
      </w:pPr>
    </w:p>
    <w:p w:rsidR="005A6BE0" w:rsidRDefault="005A6BE0" w:rsidP="00251F86">
      <w:pPr>
        <w:pStyle w:val="a4"/>
      </w:pPr>
    </w:p>
    <w:p w:rsidR="005A6BE0" w:rsidRPr="00D80C68" w:rsidRDefault="005A6BE0" w:rsidP="00251F86">
      <w:pPr>
        <w:pStyle w:val="a4"/>
      </w:pPr>
    </w:p>
    <w:p w:rsidR="005A7927" w:rsidRPr="00FB5A9C" w:rsidRDefault="001D36F8" w:rsidP="00084492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lastRenderedPageBreak/>
        <w:t>数据处理</w:t>
      </w:r>
    </w:p>
    <w:p w:rsidR="00AA17D9" w:rsidRPr="00FB5A9C" w:rsidRDefault="00AA17D9" w:rsidP="00084492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作业概述</w:t>
      </w:r>
    </w:p>
    <w:p w:rsidR="000744F7" w:rsidRPr="007F570C" w:rsidRDefault="000744F7" w:rsidP="007F570C">
      <w:pPr>
        <w:pStyle w:val="a4"/>
        <w:rPr>
          <w:b/>
        </w:rPr>
      </w:pPr>
      <w:r w:rsidRPr="007F570C">
        <w:rPr>
          <w:rFonts w:hint="eastAsia"/>
          <w:b/>
        </w:rPr>
        <w:t>流向特点：</w:t>
      </w:r>
    </w:p>
    <w:p w:rsidR="00AA17D9" w:rsidRPr="00FB5A9C" w:rsidRDefault="00AA17D9" w:rsidP="007F570C">
      <w:pPr>
        <w:pStyle w:val="a4"/>
        <w:rPr>
          <w:i/>
        </w:rPr>
      </w:pPr>
      <w:r w:rsidRPr="00FB5A9C">
        <w:rPr>
          <w:rFonts w:hint="eastAsia"/>
          <w:i/>
        </w:rPr>
        <w:t>请在对应复选框打</w:t>
      </w:r>
      <w:r w:rsidRPr="00FB5A9C">
        <w:rPr>
          <w:rFonts w:hint="eastAsia"/>
        </w:rPr>
        <w:t>√</w:t>
      </w:r>
      <w:r w:rsidRPr="00FB5A9C">
        <w:rPr>
          <w:rFonts w:hint="eastAsia"/>
          <w:i/>
        </w:rPr>
        <w:t>，并填充商业数量</w:t>
      </w:r>
    </w:p>
    <w:tbl>
      <w:tblPr>
        <w:tblStyle w:val="-1"/>
        <w:tblW w:w="747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11"/>
        <w:gridCol w:w="2556"/>
        <w:gridCol w:w="1431"/>
        <w:gridCol w:w="1280"/>
      </w:tblGrid>
      <w:tr w:rsidR="00AA17D9" w:rsidRPr="00DD3176" w:rsidTr="00056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shd w:val="clear" w:color="auto" w:fill="C4BC96" w:themeFill="background2" w:themeFillShade="BF"/>
          </w:tcPr>
          <w:p w:rsidR="00AA17D9" w:rsidRPr="00DD3176" w:rsidRDefault="00AA17D9" w:rsidP="007F570C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数据来源</w:t>
            </w:r>
          </w:p>
        </w:tc>
        <w:tc>
          <w:tcPr>
            <w:tcW w:w="2556" w:type="dxa"/>
            <w:shd w:val="clear" w:color="auto" w:fill="C4BC96" w:themeFill="background2" w:themeFillShade="BF"/>
          </w:tcPr>
          <w:p w:rsidR="00AA17D9" w:rsidRPr="00DD3176" w:rsidRDefault="00AA17D9" w:rsidP="007F570C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文件内容</w:t>
            </w:r>
          </w:p>
        </w:tc>
        <w:tc>
          <w:tcPr>
            <w:tcW w:w="1431" w:type="dxa"/>
            <w:shd w:val="clear" w:color="auto" w:fill="C4BC96" w:themeFill="background2" w:themeFillShade="BF"/>
          </w:tcPr>
          <w:p w:rsidR="00AA17D9" w:rsidRPr="00DD3176" w:rsidRDefault="00AA17D9" w:rsidP="007F570C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格式</w:t>
            </w:r>
          </w:p>
        </w:tc>
        <w:tc>
          <w:tcPr>
            <w:tcW w:w="1280" w:type="dxa"/>
            <w:shd w:val="clear" w:color="auto" w:fill="C4BC96" w:themeFill="background2" w:themeFillShade="BF"/>
          </w:tcPr>
          <w:p w:rsidR="00AA17D9" w:rsidRPr="00DD3176" w:rsidRDefault="00AA17D9" w:rsidP="007F570C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商业数量</w:t>
            </w:r>
          </w:p>
        </w:tc>
      </w:tr>
      <w:tr w:rsidR="00AA17D9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AA17D9" w:rsidRPr="00251F86" w:rsidRDefault="00AA17D9" w:rsidP="007F570C">
            <w:pPr>
              <w:pStyle w:val="a4"/>
            </w:pPr>
            <w:r w:rsidRPr="00251F86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91pt;height:19pt" o:ole="">
                  <v:imagedata r:id="rId9" o:title=""/>
                </v:shape>
                <w:control r:id="rId10" w:name="CheckBox7" w:shapeid="_x0000_i1063"/>
              </w:object>
            </w:r>
          </w:p>
        </w:tc>
        <w:tc>
          <w:tcPr>
            <w:tcW w:w="2556" w:type="dxa"/>
          </w:tcPr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65" type="#_x0000_t75" style="width:108pt;height:19pt" o:ole="">
                  <v:imagedata r:id="rId11" o:title=""/>
                </v:shape>
                <w:control r:id="rId12" w:name="CheckBox3" w:shapeid="_x0000_i1065"/>
              </w:object>
            </w:r>
          </w:p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67" type="#_x0000_t75" style="width:108pt;height:19pt" o:ole="">
                  <v:imagedata r:id="rId13" o:title=""/>
                </v:shape>
                <w:control r:id="rId14" w:name="CheckBox4" w:shapeid="_x0000_i1067"/>
              </w:object>
            </w:r>
          </w:p>
        </w:tc>
        <w:tc>
          <w:tcPr>
            <w:tcW w:w="1431" w:type="dxa"/>
          </w:tcPr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69" type="#_x0000_t75" style="width:43.45pt;height:19pt" o:ole="">
                  <v:imagedata r:id="rId15" o:title=""/>
                </v:shape>
                <w:control r:id="rId16" w:name="CheckBox5" w:shapeid="_x0000_i1069"/>
              </w:object>
            </w:r>
          </w:p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71" type="#_x0000_t75" style="width:51.6pt;height:19pt" o:ole="">
                  <v:imagedata r:id="rId17" o:title=""/>
                </v:shape>
                <w:control r:id="rId18" w:name="CheckBox6" w:shapeid="_x0000_i1071"/>
              </w:object>
            </w:r>
          </w:p>
        </w:tc>
        <w:tc>
          <w:tcPr>
            <w:tcW w:w="1280" w:type="dxa"/>
          </w:tcPr>
          <w:p w:rsidR="00AA17D9" w:rsidRPr="00251F86" w:rsidRDefault="00FB58CE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</w:tr>
      <w:tr w:rsidR="00AA17D9" w:rsidRPr="00251F86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AA17D9" w:rsidRPr="00251F86" w:rsidRDefault="00AA17D9" w:rsidP="007F570C">
            <w:pPr>
              <w:pStyle w:val="a4"/>
            </w:pPr>
            <w:r w:rsidRPr="00251F86">
              <w:object w:dxaOrig="225" w:dyaOrig="225">
                <v:shape id="_x0000_i1073" type="#_x0000_t75" style="width:80.85pt;height:19pt" o:ole="">
                  <v:imagedata r:id="rId19" o:title=""/>
                </v:shape>
                <w:control r:id="rId20" w:name="CheckBox1" w:shapeid="_x0000_i1073"/>
              </w:object>
            </w:r>
          </w:p>
        </w:tc>
        <w:tc>
          <w:tcPr>
            <w:tcW w:w="2556" w:type="dxa"/>
          </w:tcPr>
          <w:p w:rsidR="00AA17D9" w:rsidRPr="00251F86" w:rsidRDefault="00AA17D9" w:rsidP="007F570C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object w:dxaOrig="225" w:dyaOrig="225">
                <v:shape id="_x0000_i1075" type="#_x0000_t75" style="width:108pt;height:19pt" o:ole="">
                  <v:imagedata r:id="rId21" o:title=""/>
                </v:shape>
                <w:control r:id="rId22" w:name="CheckBox32" w:shapeid="_x0000_i1075"/>
              </w:object>
            </w:r>
          </w:p>
          <w:p w:rsidR="00AA17D9" w:rsidRPr="00251F86" w:rsidRDefault="00AA17D9" w:rsidP="007F570C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object w:dxaOrig="225" w:dyaOrig="225">
                <v:shape id="_x0000_i1077" type="#_x0000_t75" style="width:108pt;height:19pt" o:ole="">
                  <v:imagedata r:id="rId23" o:title=""/>
                </v:shape>
                <w:control r:id="rId24" w:name="CheckBox42" w:shapeid="_x0000_i1077"/>
              </w:object>
            </w:r>
          </w:p>
        </w:tc>
        <w:tc>
          <w:tcPr>
            <w:tcW w:w="1431" w:type="dxa"/>
          </w:tcPr>
          <w:p w:rsidR="00AA17D9" w:rsidRPr="00251F86" w:rsidRDefault="00AA17D9" w:rsidP="007F570C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object w:dxaOrig="225" w:dyaOrig="225">
                <v:shape id="_x0000_i1079" type="#_x0000_t75" style="width:43.45pt;height:19pt" o:ole="">
                  <v:imagedata r:id="rId25" o:title=""/>
                </v:shape>
                <w:control r:id="rId26" w:name="CheckBox52" w:shapeid="_x0000_i1079"/>
              </w:object>
            </w:r>
          </w:p>
          <w:p w:rsidR="00AA17D9" w:rsidRPr="00251F86" w:rsidRDefault="00AA17D9" w:rsidP="007F570C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object w:dxaOrig="225" w:dyaOrig="225">
                <v:shape id="_x0000_i1081" type="#_x0000_t75" style="width:51.6pt;height:19pt" o:ole="">
                  <v:imagedata r:id="rId27" o:title=""/>
                </v:shape>
                <w:control r:id="rId28" w:name="CheckBox62" w:shapeid="_x0000_i1081"/>
              </w:object>
            </w:r>
          </w:p>
        </w:tc>
        <w:tc>
          <w:tcPr>
            <w:tcW w:w="1280" w:type="dxa"/>
          </w:tcPr>
          <w:p w:rsidR="00AA17D9" w:rsidRPr="00251F86" w:rsidRDefault="00FB58CE" w:rsidP="00FB58CE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</w:tr>
      <w:tr w:rsidR="00AA17D9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:rsidR="00AA17D9" w:rsidRPr="00251F86" w:rsidRDefault="00AA17D9" w:rsidP="007F570C">
            <w:pPr>
              <w:pStyle w:val="a4"/>
            </w:pPr>
            <w:r w:rsidRPr="00251F86">
              <w:object w:dxaOrig="225" w:dyaOrig="225">
                <v:shape id="_x0000_i1083" type="#_x0000_t75" style="width:74.05pt;height:19pt" o:ole="">
                  <v:imagedata r:id="rId29" o:title=""/>
                </v:shape>
                <w:control r:id="rId30" w:name="CheckBox8" w:shapeid="_x0000_i1083"/>
              </w:object>
            </w:r>
          </w:p>
        </w:tc>
        <w:tc>
          <w:tcPr>
            <w:tcW w:w="2556" w:type="dxa"/>
          </w:tcPr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85" type="#_x0000_t75" style="width:108pt;height:19pt" o:ole="">
                  <v:imagedata r:id="rId31" o:title=""/>
                </v:shape>
                <w:control r:id="rId32" w:name="CheckBox31" w:shapeid="_x0000_i1085"/>
              </w:object>
            </w:r>
          </w:p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87" type="#_x0000_t75" style="width:108pt;height:19pt" o:ole="">
                  <v:imagedata r:id="rId33" o:title=""/>
                </v:shape>
                <w:control r:id="rId34" w:name="CheckBox41" w:shapeid="_x0000_i1087"/>
              </w:object>
            </w:r>
          </w:p>
        </w:tc>
        <w:tc>
          <w:tcPr>
            <w:tcW w:w="1431" w:type="dxa"/>
          </w:tcPr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89" type="#_x0000_t75" style="width:43.45pt;height:19pt" o:ole="">
                  <v:imagedata r:id="rId35" o:title=""/>
                </v:shape>
                <w:control r:id="rId36" w:name="CheckBox51" w:shapeid="_x0000_i1089"/>
              </w:object>
            </w:r>
          </w:p>
          <w:p w:rsidR="00AA17D9" w:rsidRPr="00251F86" w:rsidRDefault="00AA17D9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object w:dxaOrig="225" w:dyaOrig="225">
                <v:shape id="_x0000_i1091" type="#_x0000_t75" style="width:51.6pt;height:19pt" o:ole="">
                  <v:imagedata r:id="rId37" o:title=""/>
                </v:shape>
                <w:control r:id="rId38" w:name="CheckBox61" w:shapeid="_x0000_i1091"/>
              </w:object>
            </w:r>
          </w:p>
        </w:tc>
        <w:tc>
          <w:tcPr>
            <w:tcW w:w="1280" w:type="dxa"/>
          </w:tcPr>
          <w:p w:rsidR="00AA17D9" w:rsidRPr="00251F86" w:rsidRDefault="00FB58CE" w:rsidP="007F570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</w:tbl>
    <w:p w:rsidR="000744F7" w:rsidRPr="00FB5A9C" w:rsidRDefault="000744F7" w:rsidP="007F570C">
      <w:pPr>
        <w:pStyle w:val="a4"/>
      </w:pPr>
    </w:p>
    <w:p w:rsidR="00F15B68" w:rsidRDefault="000744F7" w:rsidP="007F570C">
      <w:pPr>
        <w:pStyle w:val="a4"/>
        <w:rPr>
          <w:b/>
        </w:rPr>
      </w:pPr>
      <w:r w:rsidRPr="007F570C">
        <w:rPr>
          <w:rFonts w:hint="eastAsia"/>
          <w:b/>
        </w:rPr>
        <w:t>作业流程：</w:t>
      </w:r>
    </w:p>
    <w:p w:rsidR="000744F7" w:rsidRDefault="00F15B68" w:rsidP="007F570C">
      <w:pPr>
        <w:pStyle w:val="a4"/>
        <w:rPr>
          <w:b/>
        </w:rPr>
      </w:pPr>
      <w:r>
        <w:rPr>
          <w:rFonts w:hint="eastAsia"/>
          <w:b/>
        </w:rPr>
        <w:t>DDI</w:t>
      </w:r>
      <w:r>
        <w:rPr>
          <w:rFonts w:hint="eastAsia"/>
          <w:b/>
        </w:rPr>
        <w:t>验证通过之后，需要替换人工采集，以</w:t>
      </w:r>
      <w:r>
        <w:rPr>
          <w:rFonts w:hint="eastAsia"/>
          <w:b/>
        </w:rPr>
        <w:t>DDI</w:t>
      </w:r>
      <w:r>
        <w:rPr>
          <w:rFonts w:hint="eastAsia"/>
          <w:b/>
        </w:rPr>
        <w:t>采集的流向导入月度库，作为</w:t>
      </w:r>
      <w:proofErr w:type="gramStart"/>
      <w:r>
        <w:rPr>
          <w:rFonts w:hint="eastAsia"/>
          <w:b/>
        </w:rPr>
        <w:t>月数据</w:t>
      </w:r>
      <w:proofErr w:type="gramEnd"/>
      <w:r>
        <w:rPr>
          <w:rFonts w:hint="eastAsia"/>
          <w:b/>
        </w:rPr>
        <w:t>交付。</w:t>
      </w:r>
    </w:p>
    <w:p w:rsidR="00F15B68" w:rsidRDefault="00F15B68" w:rsidP="007F570C">
      <w:pPr>
        <w:pStyle w:val="a4"/>
        <w:rPr>
          <w:b/>
        </w:rPr>
      </w:pPr>
      <w:r>
        <w:rPr>
          <w:rFonts w:hint="eastAsia"/>
          <w:b/>
        </w:rPr>
        <w:t>经销商总部提供的分子公司流向，若包含非打</w:t>
      </w:r>
      <w:proofErr w:type="gramStart"/>
      <w:r>
        <w:rPr>
          <w:rFonts w:hint="eastAsia"/>
          <w:b/>
        </w:rPr>
        <w:t>单商业</w:t>
      </w:r>
      <w:proofErr w:type="gramEnd"/>
      <w:r>
        <w:rPr>
          <w:rFonts w:hint="eastAsia"/>
          <w:b/>
        </w:rPr>
        <w:t>数据，需要</w:t>
      </w:r>
      <w:r w:rsidR="002615AD">
        <w:rPr>
          <w:rFonts w:hint="eastAsia"/>
          <w:b/>
        </w:rPr>
        <w:t>录入交付，</w:t>
      </w:r>
      <w:proofErr w:type="gramStart"/>
      <w:r w:rsidR="002615AD">
        <w:rPr>
          <w:rFonts w:hint="eastAsia"/>
          <w:b/>
        </w:rPr>
        <w:t>不</w:t>
      </w:r>
      <w:proofErr w:type="gramEnd"/>
      <w:r w:rsidR="0030083F">
        <w:rPr>
          <w:rFonts w:hint="eastAsia"/>
          <w:b/>
        </w:rPr>
        <w:t>去除，</w:t>
      </w:r>
    </w:p>
    <w:p w:rsidR="0030083F" w:rsidRDefault="0030083F" w:rsidP="007F570C">
      <w:pPr>
        <w:pStyle w:val="a4"/>
        <w:rPr>
          <w:b/>
        </w:rPr>
      </w:pPr>
      <w:r>
        <w:rPr>
          <w:rFonts w:hint="eastAsia"/>
          <w:b/>
        </w:rPr>
        <w:t>打单名单在执行过程中，可能有新增，需要添加非打</w:t>
      </w:r>
      <w:proofErr w:type="gramStart"/>
      <w:r>
        <w:rPr>
          <w:rFonts w:hint="eastAsia"/>
          <w:b/>
        </w:rPr>
        <w:t>单商业</w:t>
      </w:r>
      <w:proofErr w:type="gramEnd"/>
      <w:r>
        <w:rPr>
          <w:rFonts w:hint="eastAsia"/>
          <w:b/>
        </w:rPr>
        <w:t>的名单。</w:t>
      </w:r>
    </w:p>
    <w:p w:rsidR="00F15B68" w:rsidRDefault="00F15B68" w:rsidP="007F570C">
      <w:pPr>
        <w:pStyle w:val="a4"/>
        <w:rPr>
          <w:b/>
        </w:rPr>
      </w:pPr>
      <w:r>
        <w:rPr>
          <w:rFonts w:hint="eastAsia"/>
          <w:b/>
        </w:rPr>
        <w:t>存在纸质流向处理、</w:t>
      </w:r>
      <w:proofErr w:type="gramStart"/>
      <w:r>
        <w:rPr>
          <w:rFonts w:hint="eastAsia"/>
          <w:b/>
        </w:rPr>
        <w:t>补采往</w:t>
      </w:r>
      <w:proofErr w:type="gramEnd"/>
      <w:r>
        <w:rPr>
          <w:rFonts w:hint="eastAsia"/>
          <w:b/>
        </w:rPr>
        <w:t>月数据</w:t>
      </w:r>
      <w:r w:rsidR="00C97D65">
        <w:rPr>
          <w:rFonts w:hint="eastAsia"/>
          <w:b/>
        </w:rPr>
        <w:t>（根据经销商、数据月份、产品区分）</w:t>
      </w:r>
      <w:r>
        <w:rPr>
          <w:rFonts w:hint="eastAsia"/>
          <w:b/>
        </w:rPr>
        <w:t>的情况。</w:t>
      </w:r>
    </w:p>
    <w:p w:rsidR="00EE7808" w:rsidRPr="00F15B68" w:rsidRDefault="00EE7808" w:rsidP="007F570C">
      <w:pPr>
        <w:pStyle w:val="a4"/>
        <w:rPr>
          <w:b/>
        </w:rPr>
      </w:pPr>
    </w:p>
    <w:p w:rsidR="000744F7" w:rsidRPr="005A6BE0" w:rsidRDefault="000744F7" w:rsidP="007F570C">
      <w:pPr>
        <w:pStyle w:val="a4"/>
      </w:pPr>
    </w:p>
    <w:p w:rsidR="009028A8" w:rsidRPr="00FB5A9C" w:rsidRDefault="003E7B81" w:rsidP="00084492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流向入库</w:t>
      </w:r>
    </w:p>
    <w:p w:rsidR="00CA3AF4" w:rsidRDefault="00597225" w:rsidP="00251F86">
      <w:pPr>
        <w:pStyle w:val="a4"/>
      </w:pPr>
      <w:r w:rsidRPr="00FB5A9C">
        <w:rPr>
          <w:rFonts w:hint="eastAsia"/>
          <w:b/>
        </w:rPr>
        <w:t>丢弃规则</w:t>
      </w:r>
    </w:p>
    <w:p w:rsidR="00597225" w:rsidRPr="00CA3AF4" w:rsidRDefault="00597225" w:rsidP="00251F86">
      <w:pPr>
        <w:pStyle w:val="a4"/>
        <w:rPr>
          <w:b/>
          <w:i/>
        </w:rPr>
      </w:pPr>
      <w:r w:rsidRPr="00CA3AF4">
        <w:rPr>
          <w:rFonts w:hint="eastAsia"/>
          <w:i/>
        </w:rPr>
        <w:t>请在对应单元格打√</w:t>
      </w:r>
    </w:p>
    <w:tbl>
      <w:tblPr>
        <w:tblStyle w:val="-1"/>
        <w:tblW w:w="6933" w:type="dxa"/>
        <w:tblLook w:val="04A0" w:firstRow="1" w:lastRow="0" w:firstColumn="1" w:lastColumn="0" w:noHBand="0" w:noVBand="1"/>
      </w:tblPr>
      <w:tblGrid>
        <w:gridCol w:w="1280"/>
        <w:gridCol w:w="2385"/>
        <w:gridCol w:w="3268"/>
      </w:tblGrid>
      <w:tr w:rsidR="00597225" w:rsidRPr="00DD3176" w:rsidTr="00813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shd w:val="clear" w:color="auto" w:fill="C4BC96" w:themeFill="background2" w:themeFillShade="BF"/>
          </w:tcPr>
          <w:p w:rsidR="00597225" w:rsidRPr="00DD3176" w:rsidRDefault="00597225" w:rsidP="00251F86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入库数据</w:t>
            </w:r>
          </w:p>
        </w:tc>
        <w:tc>
          <w:tcPr>
            <w:tcW w:w="2385" w:type="dxa"/>
            <w:shd w:val="clear" w:color="auto" w:fill="C4BC96" w:themeFill="background2" w:themeFillShade="BF"/>
          </w:tcPr>
          <w:p w:rsidR="00597225" w:rsidRPr="00DD3176" w:rsidRDefault="0080412B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丢弃</w:t>
            </w:r>
            <w:r w:rsidR="00D54055" w:rsidRPr="00DD3176">
              <w:rPr>
                <w:rFonts w:hint="eastAsia"/>
                <w:color w:val="auto"/>
              </w:rPr>
              <w:t>数值为</w:t>
            </w:r>
            <w:r w:rsidR="00D54055" w:rsidRPr="00DD3176">
              <w:rPr>
                <w:rFonts w:hint="eastAsia"/>
                <w:color w:val="auto"/>
              </w:rPr>
              <w:t>0</w:t>
            </w:r>
            <w:r w:rsidR="00C64589" w:rsidRPr="00DD3176">
              <w:rPr>
                <w:rFonts w:hint="eastAsia"/>
                <w:color w:val="auto"/>
              </w:rPr>
              <w:t>的流向</w:t>
            </w:r>
          </w:p>
        </w:tc>
        <w:tc>
          <w:tcPr>
            <w:tcW w:w="3268" w:type="dxa"/>
            <w:shd w:val="clear" w:color="auto" w:fill="C4BC96" w:themeFill="background2" w:themeFillShade="BF"/>
          </w:tcPr>
          <w:p w:rsidR="00597225" w:rsidRPr="00DD3176" w:rsidRDefault="0080412B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丢弃</w:t>
            </w:r>
            <w:r w:rsidR="00D54055" w:rsidRPr="00DD3176">
              <w:rPr>
                <w:rFonts w:hint="eastAsia"/>
                <w:color w:val="auto"/>
              </w:rPr>
              <w:t>包含给定字符串</w:t>
            </w:r>
            <w:r w:rsidRPr="00DD3176">
              <w:rPr>
                <w:rFonts w:hint="eastAsia"/>
                <w:color w:val="auto"/>
              </w:rPr>
              <w:t>的行</w:t>
            </w:r>
            <w:r w:rsidR="00C64589" w:rsidRPr="00DD3176">
              <w:rPr>
                <w:rFonts w:hint="eastAsia"/>
                <w:color w:val="auto"/>
              </w:rPr>
              <w:t>流向</w:t>
            </w:r>
          </w:p>
        </w:tc>
      </w:tr>
      <w:tr w:rsidR="00597225" w:rsidRPr="00FB5A9C" w:rsidTr="0081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597225" w:rsidRPr="00FB5A9C" w:rsidRDefault="00597225" w:rsidP="00251F86">
            <w:pPr>
              <w:pStyle w:val="a4"/>
            </w:pPr>
            <w:r w:rsidRPr="00FB5A9C">
              <w:rPr>
                <w:rFonts w:hint="eastAsia"/>
              </w:rPr>
              <w:t>月度流向</w:t>
            </w:r>
          </w:p>
        </w:tc>
        <w:tc>
          <w:tcPr>
            <w:tcW w:w="2385" w:type="dxa"/>
          </w:tcPr>
          <w:p w:rsidR="00597225" w:rsidRPr="00FB5A9C" w:rsidRDefault="00B17D80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C">
              <w:rPr>
                <w:rFonts w:hint="eastAsia"/>
              </w:rPr>
              <w:t>-</w:t>
            </w:r>
            <w:r w:rsidR="00F15B68">
              <w:rPr>
                <w:rFonts w:hint="eastAsia"/>
              </w:rPr>
              <w:t>销售、采购去除</w:t>
            </w:r>
            <w:r w:rsidR="00F15B68">
              <w:rPr>
                <w:rFonts w:hint="eastAsia"/>
              </w:rPr>
              <w:t>0</w:t>
            </w:r>
            <w:r w:rsidR="00F15B68">
              <w:rPr>
                <w:rFonts w:hint="eastAsia"/>
              </w:rPr>
              <w:t>，库存</w:t>
            </w:r>
            <w:proofErr w:type="gramStart"/>
            <w:r w:rsidR="00F15B68">
              <w:rPr>
                <w:rFonts w:hint="eastAsia"/>
              </w:rPr>
              <w:t>不</w:t>
            </w:r>
            <w:proofErr w:type="gramEnd"/>
            <w:r w:rsidR="00F15B68">
              <w:rPr>
                <w:rFonts w:hint="eastAsia"/>
              </w:rPr>
              <w:t>去除</w:t>
            </w:r>
          </w:p>
        </w:tc>
        <w:tc>
          <w:tcPr>
            <w:tcW w:w="3268" w:type="dxa"/>
            <w:vAlign w:val="center"/>
          </w:tcPr>
          <w:p w:rsidR="00597225" w:rsidRPr="00FB5A9C" w:rsidRDefault="00B17D80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C">
              <w:rPr>
                <w:rFonts w:hint="eastAsia"/>
              </w:rPr>
              <w:t>-</w:t>
            </w:r>
          </w:p>
        </w:tc>
      </w:tr>
      <w:tr w:rsidR="00597225" w:rsidRPr="00FB5A9C" w:rsidTr="008136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597225" w:rsidRPr="00FB5A9C" w:rsidRDefault="00597225" w:rsidP="00251F86">
            <w:pPr>
              <w:pStyle w:val="a4"/>
            </w:pPr>
            <w:r w:rsidRPr="00FB5A9C">
              <w:rPr>
                <w:rFonts w:hint="eastAsia"/>
              </w:rPr>
              <w:t>日流向</w:t>
            </w:r>
          </w:p>
        </w:tc>
        <w:tc>
          <w:tcPr>
            <w:tcW w:w="2385" w:type="dxa"/>
          </w:tcPr>
          <w:p w:rsidR="00597225" w:rsidRPr="00FB5A9C" w:rsidRDefault="00B17D80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5A9C">
              <w:rPr>
                <w:rFonts w:hint="eastAsia"/>
              </w:rPr>
              <w:t>-</w:t>
            </w:r>
            <w:r w:rsidR="00F15B68">
              <w:rPr>
                <w:rFonts w:hint="eastAsia"/>
              </w:rPr>
              <w:t>销售、采购去除</w:t>
            </w:r>
            <w:r w:rsidR="00F15B68">
              <w:rPr>
                <w:rFonts w:hint="eastAsia"/>
              </w:rPr>
              <w:t>0</w:t>
            </w:r>
            <w:r w:rsidR="00F15B68">
              <w:rPr>
                <w:rFonts w:hint="eastAsia"/>
              </w:rPr>
              <w:t>，库存</w:t>
            </w:r>
            <w:proofErr w:type="gramStart"/>
            <w:r w:rsidR="00F15B68">
              <w:rPr>
                <w:rFonts w:hint="eastAsia"/>
              </w:rPr>
              <w:t>不</w:t>
            </w:r>
            <w:proofErr w:type="gramEnd"/>
            <w:r w:rsidR="00F15B68">
              <w:rPr>
                <w:rFonts w:hint="eastAsia"/>
              </w:rPr>
              <w:t>去除</w:t>
            </w:r>
            <w:r w:rsidR="00C97D65">
              <w:rPr>
                <w:rFonts w:hint="eastAsia"/>
              </w:rPr>
              <w:t>0</w:t>
            </w:r>
            <w:r w:rsidR="00A50240">
              <w:rPr>
                <w:rFonts w:hint="eastAsia"/>
              </w:rPr>
              <w:t>(Michael:</w:t>
            </w:r>
            <w:r w:rsidR="00A50240">
              <w:rPr>
                <w:rFonts w:hint="eastAsia"/>
              </w:rPr>
              <w:t>交付规则解决</w:t>
            </w:r>
            <w:r w:rsidR="00A50240">
              <w:rPr>
                <w:rFonts w:hint="eastAsia"/>
              </w:rPr>
              <w:t>)</w:t>
            </w:r>
          </w:p>
        </w:tc>
        <w:tc>
          <w:tcPr>
            <w:tcW w:w="3268" w:type="dxa"/>
            <w:vAlign w:val="center"/>
          </w:tcPr>
          <w:p w:rsidR="00597225" w:rsidRPr="00FB5A9C" w:rsidRDefault="00B17D80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5A9C">
              <w:rPr>
                <w:rFonts w:hint="eastAsia"/>
              </w:rPr>
              <w:t>-</w:t>
            </w:r>
          </w:p>
        </w:tc>
      </w:tr>
    </w:tbl>
    <w:p w:rsidR="00EF2E64" w:rsidRPr="00FB5A9C" w:rsidRDefault="00EF2E64" w:rsidP="00FB736D">
      <w:pPr>
        <w:rPr>
          <w:rFonts w:ascii="微软雅黑" w:eastAsia="微软雅黑" w:hAnsi="微软雅黑"/>
          <w:i/>
          <w:shd w:val="pct15" w:color="auto" w:fill="FFFFFF"/>
        </w:rPr>
      </w:pPr>
      <w:r w:rsidRPr="00FB5A9C">
        <w:rPr>
          <w:rFonts w:ascii="微软雅黑" w:eastAsia="微软雅黑" w:hAnsi="微软雅黑" w:hint="eastAsia"/>
          <w:i/>
          <w:shd w:val="pct15" w:color="auto" w:fill="FFFFFF"/>
        </w:rPr>
        <w:t>注：丢弃规则指符合条件的流向不入库</w:t>
      </w:r>
    </w:p>
    <w:p w:rsidR="00EF2E64" w:rsidRPr="005A6BE0" w:rsidRDefault="00EF2E64" w:rsidP="00FB3E4A">
      <w:pPr>
        <w:pStyle w:val="a4"/>
      </w:pPr>
    </w:p>
    <w:p w:rsidR="00CA3AF4" w:rsidRPr="00CA3AF4" w:rsidRDefault="00BA00DB" w:rsidP="00CA3AF4">
      <w:pPr>
        <w:pStyle w:val="a4"/>
        <w:rPr>
          <w:b/>
        </w:rPr>
      </w:pPr>
      <w:r w:rsidRPr="00CA3AF4">
        <w:rPr>
          <w:rFonts w:hint="eastAsia"/>
          <w:b/>
        </w:rPr>
        <w:t>内容修正规则</w:t>
      </w:r>
    </w:p>
    <w:p w:rsidR="00BA00DB" w:rsidRPr="00CA3AF4" w:rsidRDefault="00BA00DB" w:rsidP="00CA3AF4">
      <w:pPr>
        <w:pStyle w:val="a4"/>
        <w:rPr>
          <w:i/>
        </w:rPr>
      </w:pPr>
      <w:r w:rsidRPr="00CA3AF4">
        <w:rPr>
          <w:rFonts w:hint="eastAsia"/>
          <w:i/>
        </w:rPr>
        <w:t>请在对应单元格打√</w:t>
      </w:r>
    </w:p>
    <w:tbl>
      <w:tblPr>
        <w:tblStyle w:val="-1"/>
        <w:tblW w:w="3619" w:type="dxa"/>
        <w:tblLook w:val="04A0" w:firstRow="1" w:lastRow="0" w:firstColumn="1" w:lastColumn="0" w:noHBand="0" w:noVBand="1"/>
      </w:tblPr>
      <w:tblGrid>
        <w:gridCol w:w="1280"/>
        <w:gridCol w:w="1059"/>
        <w:gridCol w:w="1280"/>
      </w:tblGrid>
      <w:tr w:rsidR="00BA00DB" w:rsidRPr="00DD3176" w:rsidTr="00EA4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shd w:val="clear" w:color="auto" w:fill="C4BC96" w:themeFill="background2" w:themeFillShade="BF"/>
          </w:tcPr>
          <w:p w:rsidR="00BA00DB" w:rsidRPr="00DD3176" w:rsidRDefault="00BA00DB" w:rsidP="00251F86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入库数据</w:t>
            </w:r>
          </w:p>
        </w:tc>
        <w:tc>
          <w:tcPr>
            <w:tcW w:w="1059" w:type="dxa"/>
            <w:shd w:val="clear" w:color="auto" w:fill="C4BC96" w:themeFill="background2" w:themeFillShade="BF"/>
          </w:tcPr>
          <w:p w:rsidR="00BA00DB" w:rsidRPr="00DD3176" w:rsidRDefault="00EA4401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280" w:type="dxa"/>
            <w:shd w:val="clear" w:color="auto" w:fill="C4BC96" w:themeFill="background2" w:themeFillShade="BF"/>
          </w:tcPr>
          <w:p w:rsidR="00BA00DB" w:rsidRPr="00DD3176" w:rsidRDefault="00BA00DB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内容修正</w:t>
            </w:r>
          </w:p>
        </w:tc>
      </w:tr>
      <w:tr w:rsidR="00BA00DB" w:rsidRPr="00251F86" w:rsidTr="00EA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BA00DB" w:rsidRPr="00251F86" w:rsidRDefault="00BA00DB" w:rsidP="00251F86">
            <w:pPr>
              <w:pStyle w:val="a4"/>
            </w:pPr>
            <w:r w:rsidRPr="00251F86">
              <w:rPr>
                <w:rFonts w:hint="eastAsia"/>
              </w:rPr>
              <w:t>月度流向</w:t>
            </w:r>
          </w:p>
        </w:tc>
        <w:tc>
          <w:tcPr>
            <w:tcW w:w="1059" w:type="dxa"/>
          </w:tcPr>
          <w:p w:rsidR="00BA00DB" w:rsidRPr="00251F86" w:rsidRDefault="00B17D80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  <w:tc>
          <w:tcPr>
            <w:tcW w:w="1280" w:type="dxa"/>
            <w:vAlign w:val="center"/>
          </w:tcPr>
          <w:p w:rsidR="00BA00DB" w:rsidRPr="00251F86" w:rsidRDefault="00B17D80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  <w:tr w:rsidR="00BA00DB" w:rsidRPr="00251F86" w:rsidTr="00EA4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BA00DB" w:rsidRPr="00251F86" w:rsidRDefault="00BA00DB" w:rsidP="00251F86">
            <w:pPr>
              <w:pStyle w:val="a4"/>
            </w:pPr>
            <w:r w:rsidRPr="00251F86">
              <w:rPr>
                <w:rFonts w:hint="eastAsia"/>
              </w:rPr>
              <w:t>日流向</w:t>
            </w:r>
          </w:p>
        </w:tc>
        <w:tc>
          <w:tcPr>
            <w:tcW w:w="1059" w:type="dxa"/>
          </w:tcPr>
          <w:p w:rsidR="00BA00DB" w:rsidRPr="00251F86" w:rsidRDefault="00B17D80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  <w:tc>
          <w:tcPr>
            <w:tcW w:w="1280" w:type="dxa"/>
            <w:vAlign w:val="center"/>
          </w:tcPr>
          <w:p w:rsidR="00BA00DB" w:rsidRPr="00251F86" w:rsidRDefault="00B17D80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</w:tbl>
    <w:p w:rsidR="00597225" w:rsidRPr="005A6BE0" w:rsidRDefault="00597225" w:rsidP="005E6393">
      <w:pPr>
        <w:pStyle w:val="a4"/>
      </w:pPr>
    </w:p>
    <w:p w:rsidR="00CA3AF4" w:rsidRPr="00CA3AF4" w:rsidRDefault="004F2D9E" w:rsidP="00CA3AF4">
      <w:pPr>
        <w:pStyle w:val="a4"/>
        <w:rPr>
          <w:b/>
        </w:rPr>
      </w:pPr>
      <w:r w:rsidRPr="00CA3AF4">
        <w:rPr>
          <w:rFonts w:hint="eastAsia"/>
          <w:b/>
        </w:rPr>
        <w:t>清理规则</w:t>
      </w:r>
    </w:p>
    <w:p w:rsidR="000A7773" w:rsidRPr="00CA3AF4" w:rsidRDefault="004F2D9E" w:rsidP="00CA3AF4">
      <w:pPr>
        <w:pStyle w:val="a4"/>
        <w:rPr>
          <w:i/>
        </w:rPr>
      </w:pPr>
      <w:r w:rsidRPr="00CA3AF4">
        <w:rPr>
          <w:rFonts w:hint="eastAsia"/>
          <w:i/>
        </w:rPr>
        <w:t>请在对应单元格</w:t>
      </w:r>
      <w:r w:rsidR="00A77B87" w:rsidRPr="00CA3AF4">
        <w:rPr>
          <w:rFonts w:hint="eastAsia"/>
          <w:i/>
        </w:rPr>
        <w:t>打√</w:t>
      </w:r>
    </w:p>
    <w:tbl>
      <w:tblPr>
        <w:tblStyle w:val="-1"/>
        <w:tblW w:w="4282" w:type="dxa"/>
        <w:tblLook w:val="04A0" w:firstRow="1" w:lastRow="0" w:firstColumn="1" w:lastColumn="0" w:noHBand="0" w:noVBand="1"/>
      </w:tblPr>
      <w:tblGrid>
        <w:gridCol w:w="1280"/>
        <w:gridCol w:w="1501"/>
        <w:gridCol w:w="1501"/>
      </w:tblGrid>
      <w:tr w:rsidR="004F2D9E" w:rsidRPr="00DD3176" w:rsidTr="004F2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shd w:val="clear" w:color="auto" w:fill="C4BC96" w:themeFill="background2" w:themeFillShade="BF"/>
          </w:tcPr>
          <w:p w:rsidR="004F2D9E" w:rsidRPr="00DD3176" w:rsidRDefault="004F2D9E" w:rsidP="00D06C39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入库数据</w:t>
            </w:r>
          </w:p>
        </w:tc>
        <w:tc>
          <w:tcPr>
            <w:tcW w:w="1501" w:type="dxa"/>
            <w:shd w:val="clear" w:color="auto" w:fill="C4BC96" w:themeFill="background2" w:themeFillShade="BF"/>
          </w:tcPr>
          <w:p w:rsidR="004F2D9E" w:rsidRPr="00DD3176" w:rsidRDefault="004F2D9E" w:rsidP="00D06C39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去空白字符</w:t>
            </w:r>
          </w:p>
        </w:tc>
        <w:tc>
          <w:tcPr>
            <w:tcW w:w="1501" w:type="dxa"/>
            <w:shd w:val="clear" w:color="auto" w:fill="C4BC96" w:themeFill="background2" w:themeFillShade="BF"/>
          </w:tcPr>
          <w:p w:rsidR="004F2D9E" w:rsidRPr="00DD3176" w:rsidRDefault="004F2D9E" w:rsidP="00D06C39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去特殊字符</w:t>
            </w:r>
          </w:p>
        </w:tc>
      </w:tr>
      <w:tr w:rsidR="00337B70" w:rsidRPr="00D06C39" w:rsidTr="004F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337B70" w:rsidRPr="00D06C39" w:rsidRDefault="00337B70" w:rsidP="00D06C39">
            <w:pPr>
              <w:pStyle w:val="a4"/>
            </w:pPr>
            <w:r w:rsidRPr="00D06C39">
              <w:rPr>
                <w:rFonts w:hint="eastAsia"/>
              </w:rPr>
              <w:t>月度流向</w:t>
            </w:r>
          </w:p>
        </w:tc>
        <w:tc>
          <w:tcPr>
            <w:tcW w:w="1501" w:type="dxa"/>
          </w:tcPr>
          <w:p w:rsidR="00337B70" w:rsidRPr="00D06C39" w:rsidRDefault="00D06C39" w:rsidP="00D06C39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C39">
              <w:rPr>
                <w:rFonts w:hint="eastAsia"/>
              </w:rPr>
              <w:t>√</w:t>
            </w:r>
          </w:p>
        </w:tc>
        <w:tc>
          <w:tcPr>
            <w:tcW w:w="1501" w:type="dxa"/>
            <w:vAlign w:val="center"/>
          </w:tcPr>
          <w:p w:rsidR="00337B70" w:rsidRPr="00D06C39" w:rsidRDefault="00B2738F" w:rsidP="00D06C39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C39">
              <w:rPr>
                <w:rFonts w:hint="eastAsia"/>
              </w:rPr>
              <w:t>-</w:t>
            </w:r>
          </w:p>
        </w:tc>
      </w:tr>
      <w:tr w:rsidR="00337B70" w:rsidRPr="00D06C39" w:rsidTr="004F2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337B70" w:rsidRPr="00D06C39" w:rsidRDefault="00337B70" w:rsidP="00D06C39">
            <w:pPr>
              <w:pStyle w:val="a4"/>
            </w:pPr>
            <w:r w:rsidRPr="00D06C39">
              <w:rPr>
                <w:rFonts w:hint="eastAsia"/>
              </w:rPr>
              <w:t>日流向</w:t>
            </w:r>
          </w:p>
        </w:tc>
        <w:tc>
          <w:tcPr>
            <w:tcW w:w="1501" w:type="dxa"/>
          </w:tcPr>
          <w:p w:rsidR="00337B70" w:rsidRPr="00D06C39" w:rsidRDefault="00D06C39" w:rsidP="00D06C39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06C39">
              <w:rPr>
                <w:rFonts w:hint="eastAsia"/>
              </w:rPr>
              <w:t>√</w:t>
            </w:r>
          </w:p>
        </w:tc>
        <w:tc>
          <w:tcPr>
            <w:tcW w:w="1501" w:type="dxa"/>
            <w:vAlign w:val="center"/>
          </w:tcPr>
          <w:p w:rsidR="00337B70" w:rsidRPr="00D06C39" w:rsidRDefault="00B2738F" w:rsidP="00D06C39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06C39">
              <w:rPr>
                <w:rFonts w:hint="eastAsia"/>
              </w:rPr>
              <w:t>-</w:t>
            </w:r>
          </w:p>
        </w:tc>
      </w:tr>
    </w:tbl>
    <w:p w:rsidR="00BA00DB" w:rsidRPr="009E0419" w:rsidRDefault="00833650" w:rsidP="009E0419">
      <w:pPr>
        <w:pStyle w:val="a4"/>
        <w:rPr>
          <w:i/>
          <w:shd w:val="pct15" w:color="auto" w:fill="FFFFFF"/>
        </w:rPr>
      </w:pPr>
      <w:r w:rsidRPr="009E0419">
        <w:rPr>
          <w:rFonts w:hint="eastAsia"/>
          <w:i/>
          <w:shd w:val="pct15" w:color="auto" w:fill="FFFFFF"/>
        </w:rPr>
        <w:t>注：去特殊字符，比如</w:t>
      </w:r>
      <w:proofErr w:type="spellStart"/>
      <w:r w:rsidRPr="009E0419">
        <w:rPr>
          <w:rFonts w:hint="eastAsia"/>
          <w:i/>
          <w:shd w:val="pct15" w:color="auto" w:fill="FFFFFF"/>
        </w:rPr>
        <w:t>BayerOTC</w:t>
      </w:r>
      <w:proofErr w:type="spellEnd"/>
      <w:r w:rsidRPr="009E0419">
        <w:rPr>
          <w:rFonts w:hint="eastAsia"/>
          <w:i/>
          <w:shd w:val="pct15" w:color="auto" w:fill="FFFFFF"/>
        </w:rPr>
        <w:t>的终端名称去特殊字符规则</w:t>
      </w:r>
      <w:r w:rsidRPr="009E0419">
        <w:rPr>
          <w:rFonts w:hint="eastAsia"/>
          <w:i/>
          <w:shd w:val="pct15" w:color="auto" w:fill="FFFFFF"/>
        </w:rPr>
        <w:t>(</w:t>
      </w:r>
      <w:r w:rsidRPr="009E0419">
        <w:rPr>
          <w:i/>
          <w:shd w:val="pct15" w:color="auto" w:fill="FFFFFF"/>
        </w:rPr>
        <w:t>[^0-9a-zA-Z</w:t>
      </w:r>
      <w:r w:rsidRPr="009E0419">
        <w:rPr>
          <w:i/>
          <w:shd w:val="pct15" w:color="auto" w:fill="FFFFFF"/>
        </w:rPr>
        <w:t>ａ</w:t>
      </w:r>
      <w:r w:rsidRPr="009E0419">
        <w:rPr>
          <w:i/>
          <w:shd w:val="pct15" w:color="auto" w:fill="FFFFFF"/>
        </w:rPr>
        <w:t>-</w:t>
      </w:r>
      <w:r w:rsidRPr="009E0419">
        <w:rPr>
          <w:i/>
          <w:shd w:val="pct15" w:color="auto" w:fill="FFFFFF"/>
        </w:rPr>
        <w:t>ｚＡ</w:t>
      </w:r>
      <w:r w:rsidRPr="009E0419">
        <w:rPr>
          <w:i/>
          <w:shd w:val="pct15" w:color="auto" w:fill="FFFFFF"/>
        </w:rPr>
        <w:t>-</w:t>
      </w:r>
      <w:r w:rsidRPr="009E0419">
        <w:rPr>
          <w:i/>
          <w:shd w:val="pct15" w:color="auto" w:fill="FFFFFF"/>
        </w:rPr>
        <w:t>Ｚ０</w:t>
      </w:r>
      <w:r w:rsidRPr="009E0419">
        <w:rPr>
          <w:i/>
          <w:shd w:val="pct15" w:color="auto" w:fill="FFFFFF"/>
        </w:rPr>
        <w:t>-</w:t>
      </w:r>
      <w:r w:rsidRPr="009E0419">
        <w:rPr>
          <w:i/>
          <w:shd w:val="pct15" w:color="auto" w:fill="FFFFFF"/>
        </w:rPr>
        <w:t>９</w:t>
      </w:r>
      <w:r w:rsidRPr="009E0419">
        <w:rPr>
          <w:i/>
          <w:shd w:val="pct15" w:color="auto" w:fill="FFFFFF"/>
        </w:rPr>
        <w:t>\u4e00-\u9fa5]</w:t>
      </w:r>
      <w:r w:rsidRPr="009E0419">
        <w:rPr>
          <w:rFonts w:hint="eastAsia"/>
          <w:i/>
          <w:shd w:val="pct15" w:color="auto" w:fill="FFFFFF"/>
        </w:rPr>
        <w:t>)</w:t>
      </w:r>
    </w:p>
    <w:p w:rsidR="00DD1CE6" w:rsidRPr="00FB5A9C" w:rsidRDefault="00DD1CE6" w:rsidP="00084492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数据清洗</w:t>
      </w:r>
    </w:p>
    <w:p w:rsidR="00CA3AF4" w:rsidRDefault="00CA3AF4" w:rsidP="00C46B8D">
      <w:pPr>
        <w:pStyle w:val="a4"/>
        <w:rPr>
          <w:b/>
        </w:rPr>
      </w:pPr>
      <w:r>
        <w:rPr>
          <w:rFonts w:hint="eastAsia"/>
          <w:b/>
        </w:rPr>
        <w:t>清洗内容</w:t>
      </w:r>
      <w:r>
        <w:rPr>
          <w:rFonts w:hint="eastAsia"/>
          <w:b/>
        </w:rPr>
        <w:t>:</w:t>
      </w:r>
    </w:p>
    <w:p w:rsidR="002452CE" w:rsidRPr="00CA3AF4" w:rsidRDefault="002452CE" w:rsidP="00C46B8D">
      <w:pPr>
        <w:pStyle w:val="a4"/>
        <w:rPr>
          <w:i/>
        </w:rPr>
      </w:pPr>
      <w:r w:rsidRPr="00CA3AF4">
        <w:rPr>
          <w:rFonts w:hint="eastAsia"/>
          <w:i/>
        </w:rPr>
        <w:t>请在对应单元格</w:t>
      </w:r>
      <w:r w:rsidR="00A77B87" w:rsidRPr="00CA3AF4">
        <w:rPr>
          <w:rFonts w:hint="eastAsia"/>
          <w:i/>
        </w:rPr>
        <w:t>打√</w:t>
      </w:r>
    </w:p>
    <w:tbl>
      <w:tblPr>
        <w:tblStyle w:val="-1"/>
        <w:tblW w:w="5516" w:type="dxa"/>
        <w:tblLook w:val="04A0" w:firstRow="1" w:lastRow="0" w:firstColumn="1" w:lastColumn="0" w:noHBand="0" w:noVBand="1"/>
      </w:tblPr>
      <w:tblGrid>
        <w:gridCol w:w="1280"/>
        <w:gridCol w:w="838"/>
        <w:gridCol w:w="838"/>
        <w:gridCol w:w="838"/>
        <w:gridCol w:w="1722"/>
      </w:tblGrid>
      <w:tr w:rsidR="00056065" w:rsidRPr="00056065" w:rsidTr="00770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shd w:val="clear" w:color="auto" w:fill="C4BC96" w:themeFill="background2" w:themeFillShade="BF"/>
          </w:tcPr>
          <w:p w:rsidR="00770679" w:rsidRPr="00056065" w:rsidRDefault="00770679" w:rsidP="00251F86">
            <w:pPr>
              <w:pStyle w:val="a4"/>
              <w:rPr>
                <w:color w:val="auto"/>
              </w:rPr>
            </w:pPr>
            <w:r w:rsidRPr="00056065">
              <w:rPr>
                <w:rFonts w:hint="eastAsia"/>
                <w:color w:val="auto"/>
              </w:rPr>
              <w:t>清洗环节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770679" w:rsidRPr="00056065" w:rsidRDefault="0077067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6065">
              <w:rPr>
                <w:rFonts w:hint="eastAsia"/>
                <w:color w:val="auto"/>
              </w:rPr>
              <w:t>销售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770679" w:rsidRPr="00056065" w:rsidRDefault="0077067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6065">
              <w:rPr>
                <w:rFonts w:hint="eastAsia"/>
                <w:color w:val="auto"/>
              </w:rPr>
              <w:t>采购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770679" w:rsidRPr="00056065" w:rsidRDefault="0077067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6065">
              <w:rPr>
                <w:rFonts w:hint="eastAsia"/>
                <w:color w:val="auto"/>
              </w:rPr>
              <w:t>库存</w:t>
            </w:r>
          </w:p>
        </w:tc>
        <w:tc>
          <w:tcPr>
            <w:tcW w:w="1722" w:type="dxa"/>
            <w:shd w:val="clear" w:color="auto" w:fill="C4BC96" w:themeFill="background2" w:themeFillShade="BF"/>
          </w:tcPr>
          <w:p w:rsidR="00770679" w:rsidRPr="00056065" w:rsidRDefault="0077067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6065">
              <w:rPr>
                <w:rFonts w:hint="eastAsia"/>
                <w:color w:val="auto"/>
              </w:rPr>
              <w:t>按经验级清洗</w:t>
            </w:r>
          </w:p>
        </w:tc>
      </w:tr>
      <w:tr w:rsidR="00770679" w:rsidRPr="00063365" w:rsidTr="0077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:rsidR="00770679" w:rsidRPr="00063365" w:rsidRDefault="005A6BE0" w:rsidP="00251F86">
            <w:pPr>
              <w:pStyle w:val="a4"/>
              <w:rPr>
                <w:b w:val="0"/>
              </w:rPr>
            </w:pPr>
            <w:r w:rsidRPr="00063365">
              <w:rPr>
                <w:rFonts w:hint="eastAsia"/>
                <w:b w:val="0"/>
              </w:rPr>
              <w:t>机构</w:t>
            </w:r>
            <w:r w:rsidR="00770679" w:rsidRPr="00063365">
              <w:rPr>
                <w:rFonts w:hint="eastAsia"/>
                <w:b w:val="0"/>
              </w:rPr>
              <w:t>清洗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838" w:type="dxa"/>
            <w:vAlign w:val="center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838" w:type="dxa"/>
          </w:tcPr>
          <w:p w:rsidR="00770679" w:rsidRPr="00063365" w:rsidRDefault="00770679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2" w:type="dxa"/>
            <w:vAlign w:val="center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</w:tr>
      <w:tr w:rsidR="00770679" w:rsidRPr="00063365" w:rsidTr="007706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770679" w:rsidRPr="00063365" w:rsidRDefault="00770679" w:rsidP="00251F86">
            <w:pPr>
              <w:pStyle w:val="a4"/>
              <w:rPr>
                <w:b w:val="0"/>
              </w:rPr>
            </w:pPr>
            <w:r w:rsidRPr="00063365">
              <w:rPr>
                <w:b w:val="0"/>
              </w:rPr>
              <w:t>产品清洗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838" w:type="dxa"/>
            <w:vAlign w:val="center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1722" w:type="dxa"/>
            <w:vAlign w:val="center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</w:tr>
      <w:tr w:rsidR="00770679" w:rsidRPr="00063365" w:rsidTr="0077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770679" w:rsidRPr="00063365" w:rsidRDefault="00770679" w:rsidP="00251F86">
            <w:pPr>
              <w:pStyle w:val="a4"/>
              <w:rPr>
                <w:b w:val="0"/>
              </w:rPr>
            </w:pPr>
            <w:r w:rsidRPr="00063365">
              <w:rPr>
                <w:b w:val="0"/>
              </w:rPr>
              <w:t>单位清洗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838" w:type="dxa"/>
            <w:vAlign w:val="center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√</w:t>
            </w:r>
          </w:p>
        </w:tc>
        <w:tc>
          <w:tcPr>
            <w:tcW w:w="1722" w:type="dxa"/>
            <w:vAlign w:val="center"/>
          </w:tcPr>
          <w:p w:rsidR="00770679" w:rsidRPr="00063365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</w:tr>
      <w:tr w:rsidR="00770679" w:rsidRPr="00063365" w:rsidTr="007706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770679" w:rsidRPr="00063365" w:rsidRDefault="00770679" w:rsidP="00251F86">
            <w:pPr>
              <w:pStyle w:val="a4"/>
              <w:rPr>
                <w:b w:val="0"/>
              </w:rPr>
            </w:pPr>
            <w:r w:rsidRPr="00063365">
              <w:rPr>
                <w:b w:val="0"/>
              </w:rPr>
              <w:t>批号清洗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  <w:tc>
          <w:tcPr>
            <w:tcW w:w="838" w:type="dxa"/>
            <w:vAlign w:val="center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  <w:tc>
          <w:tcPr>
            <w:tcW w:w="838" w:type="dxa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  <w:tc>
          <w:tcPr>
            <w:tcW w:w="1722" w:type="dxa"/>
            <w:vAlign w:val="center"/>
          </w:tcPr>
          <w:p w:rsidR="00770679" w:rsidRPr="00063365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3365">
              <w:rPr>
                <w:rFonts w:hint="eastAsia"/>
              </w:rPr>
              <w:t>-</w:t>
            </w:r>
          </w:p>
        </w:tc>
      </w:tr>
    </w:tbl>
    <w:p w:rsidR="0052179F" w:rsidRPr="00FB5A9C" w:rsidRDefault="0052179F" w:rsidP="001D2BBB">
      <w:pPr>
        <w:rPr>
          <w:rFonts w:ascii="微软雅黑" w:eastAsia="微软雅黑" w:hAnsi="微软雅黑"/>
        </w:rPr>
      </w:pPr>
    </w:p>
    <w:p w:rsidR="00CA3AF4" w:rsidRDefault="00B60B02" w:rsidP="00DE528A">
      <w:pPr>
        <w:pStyle w:val="a4"/>
        <w:jc w:val="left"/>
        <w:rPr>
          <w:b/>
        </w:rPr>
      </w:pPr>
      <w:r w:rsidRPr="008C4390">
        <w:rPr>
          <w:rFonts w:hint="eastAsia"/>
          <w:b/>
        </w:rPr>
        <w:t>机构</w:t>
      </w:r>
      <w:r w:rsidR="00F66889" w:rsidRPr="008C4390">
        <w:rPr>
          <w:rFonts w:hint="eastAsia"/>
          <w:b/>
        </w:rPr>
        <w:t>映射关系</w:t>
      </w:r>
      <w:proofErr w:type="spellStart"/>
      <w:r w:rsidR="00F66889" w:rsidRPr="008C4390">
        <w:rPr>
          <w:rFonts w:hint="eastAsia"/>
          <w:b/>
        </w:rPr>
        <w:t>MatchCode</w:t>
      </w:r>
      <w:proofErr w:type="spellEnd"/>
      <w:r w:rsidR="00CA3AF4">
        <w:rPr>
          <w:rFonts w:hint="eastAsia"/>
          <w:b/>
        </w:rPr>
        <w:t>：</w:t>
      </w:r>
    </w:p>
    <w:p w:rsidR="00B94ACF" w:rsidRPr="00CA3AF4" w:rsidRDefault="00CA3AF4" w:rsidP="00CA3AF4">
      <w:pPr>
        <w:pStyle w:val="a4"/>
        <w:rPr>
          <w:i/>
        </w:rPr>
      </w:pPr>
      <w:r w:rsidRPr="00CA3AF4">
        <w:rPr>
          <w:rFonts w:hint="eastAsia"/>
          <w:i/>
        </w:rPr>
        <w:t>请在对应单元格打√</w:t>
      </w:r>
    </w:p>
    <w:tbl>
      <w:tblPr>
        <w:tblStyle w:val="-1"/>
        <w:tblW w:w="3538" w:type="dxa"/>
        <w:tblLook w:val="04A0" w:firstRow="1" w:lastRow="0" w:firstColumn="1" w:lastColumn="0" w:noHBand="0" w:noVBand="1"/>
      </w:tblPr>
      <w:tblGrid>
        <w:gridCol w:w="2700"/>
        <w:gridCol w:w="838"/>
      </w:tblGrid>
      <w:tr w:rsidR="00F66889" w:rsidRPr="00DD3176" w:rsidTr="00F6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C4BC96" w:themeFill="background2" w:themeFillShade="BF"/>
          </w:tcPr>
          <w:p w:rsidR="00F66889" w:rsidRPr="00DD3176" w:rsidRDefault="00F66889" w:rsidP="00251F86">
            <w:pPr>
              <w:pStyle w:val="a4"/>
              <w:rPr>
                <w:color w:val="auto"/>
              </w:rPr>
            </w:pPr>
            <w:proofErr w:type="spellStart"/>
            <w:r w:rsidRPr="00DD3176">
              <w:rPr>
                <w:rFonts w:hint="eastAsia"/>
                <w:color w:val="auto"/>
              </w:rPr>
              <w:t>MatchCode</w:t>
            </w:r>
            <w:proofErr w:type="spellEnd"/>
            <w:r w:rsidRPr="00DD3176">
              <w:rPr>
                <w:rFonts w:hint="eastAsia"/>
                <w:color w:val="auto"/>
              </w:rPr>
              <w:t>字段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F66889" w:rsidRPr="00DD3176" w:rsidRDefault="00F6688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字段</w:t>
            </w:r>
          </w:p>
        </w:tc>
      </w:tr>
      <w:tr w:rsidR="00F66889" w:rsidRPr="005B57D9" w:rsidTr="00F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F66889" w:rsidRPr="005B57D9" w:rsidRDefault="00F66889" w:rsidP="00251F86">
            <w:pPr>
              <w:pStyle w:val="a4"/>
              <w:rPr>
                <w:b w:val="0"/>
              </w:rPr>
            </w:pPr>
            <w:r w:rsidRPr="005B57D9">
              <w:rPr>
                <w:rFonts w:hint="eastAsia"/>
                <w:b w:val="0"/>
              </w:rPr>
              <w:t>经销商编码</w:t>
            </w:r>
          </w:p>
        </w:tc>
        <w:tc>
          <w:tcPr>
            <w:tcW w:w="838" w:type="dxa"/>
            <w:vAlign w:val="center"/>
          </w:tcPr>
          <w:p w:rsidR="00F66889" w:rsidRPr="005B57D9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7D9">
              <w:rPr>
                <w:rFonts w:hint="eastAsia"/>
              </w:rPr>
              <w:t>√</w:t>
            </w:r>
          </w:p>
        </w:tc>
      </w:tr>
      <w:tr w:rsidR="00F66889" w:rsidRPr="005B57D9" w:rsidTr="00F668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F66889" w:rsidRPr="005B57D9" w:rsidRDefault="00F66889" w:rsidP="00251F86">
            <w:pPr>
              <w:pStyle w:val="a4"/>
              <w:rPr>
                <w:b w:val="0"/>
              </w:rPr>
            </w:pPr>
            <w:r w:rsidRPr="005B57D9">
              <w:rPr>
                <w:rFonts w:hint="eastAsia"/>
                <w:b w:val="0"/>
              </w:rPr>
              <w:t>采购方名称</w:t>
            </w:r>
            <w:r w:rsidRPr="005B57D9">
              <w:rPr>
                <w:rFonts w:hint="eastAsia"/>
                <w:b w:val="0"/>
              </w:rPr>
              <w:t>/</w:t>
            </w:r>
            <w:r w:rsidRPr="005B57D9">
              <w:rPr>
                <w:rFonts w:hint="eastAsia"/>
                <w:b w:val="0"/>
              </w:rPr>
              <w:t>销售方名称</w:t>
            </w:r>
          </w:p>
        </w:tc>
        <w:tc>
          <w:tcPr>
            <w:tcW w:w="838" w:type="dxa"/>
            <w:vAlign w:val="center"/>
          </w:tcPr>
          <w:p w:rsidR="00F66889" w:rsidRPr="005B57D9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57D9">
              <w:rPr>
                <w:rFonts w:hint="eastAsia"/>
              </w:rPr>
              <w:t>√</w:t>
            </w:r>
          </w:p>
        </w:tc>
      </w:tr>
    </w:tbl>
    <w:p w:rsidR="00B94ACF" w:rsidRDefault="00B94ACF" w:rsidP="00056065">
      <w:pPr>
        <w:pStyle w:val="a4"/>
      </w:pPr>
    </w:p>
    <w:p w:rsidR="00056065" w:rsidRDefault="00056065" w:rsidP="00056065">
      <w:pPr>
        <w:pStyle w:val="a4"/>
        <w:rPr>
          <w:b/>
        </w:rPr>
      </w:pPr>
      <w:r w:rsidRPr="00056065">
        <w:rPr>
          <w:rFonts w:hint="eastAsia"/>
          <w:b/>
        </w:rPr>
        <w:t>非目标管理</w:t>
      </w:r>
      <w:r w:rsidR="000614A9">
        <w:rPr>
          <w:rFonts w:hint="eastAsia"/>
          <w:b/>
        </w:rPr>
        <w:t>(</w:t>
      </w:r>
      <w:r w:rsidR="000614A9">
        <w:rPr>
          <w:rFonts w:hint="eastAsia"/>
          <w:b/>
        </w:rPr>
        <w:t>请选择</w:t>
      </w:r>
      <w:r w:rsidR="000614A9">
        <w:rPr>
          <w:rFonts w:hint="eastAsia"/>
          <w:b/>
        </w:rPr>
        <w:t>)</w:t>
      </w:r>
      <w:r w:rsidRPr="00056065">
        <w:rPr>
          <w:rFonts w:hint="eastAsia"/>
          <w:b/>
        </w:rPr>
        <w:t>：</w:t>
      </w:r>
    </w:p>
    <w:p w:rsidR="00056065" w:rsidRPr="005B57D9" w:rsidRDefault="00056065" w:rsidP="005B57D9">
      <w:pPr>
        <w:pStyle w:val="a4"/>
      </w:pPr>
      <w:r w:rsidRPr="005B57D9">
        <w:object w:dxaOrig="225" w:dyaOrig="225">
          <v:shape id="_x0000_i1093" type="#_x0000_t75" style="width:234.35pt;height:18.35pt" o:ole="">
            <v:imagedata r:id="rId39" o:title=""/>
          </v:shape>
          <w:control r:id="rId40" w:name="OptionButton1" w:shapeid="_x0000_i1093"/>
        </w:object>
      </w:r>
    </w:p>
    <w:p w:rsidR="00056065" w:rsidRPr="005B57D9" w:rsidRDefault="00056065" w:rsidP="005B57D9">
      <w:pPr>
        <w:pStyle w:val="a4"/>
      </w:pPr>
      <w:r w:rsidRPr="005B57D9">
        <w:object w:dxaOrig="225" w:dyaOrig="225">
          <v:shape id="_x0000_i1095" type="#_x0000_t75" style="width:158.95pt;height:18.35pt" o:ole="">
            <v:imagedata r:id="rId41" o:title=""/>
          </v:shape>
          <w:control r:id="rId42" w:name="OptionButton2" w:shapeid="_x0000_i1095"/>
        </w:object>
      </w:r>
    </w:p>
    <w:p w:rsidR="00056065" w:rsidRPr="005B57D9" w:rsidRDefault="00056065" w:rsidP="005B57D9">
      <w:pPr>
        <w:pStyle w:val="a4"/>
      </w:pPr>
      <w:r w:rsidRPr="005B57D9">
        <w:object w:dxaOrig="225" w:dyaOrig="225">
          <v:shape id="_x0000_i1097" type="#_x0000_t75" style="width:342.35pt;height:18.35pt" o:ole="">
            <v:imagedata r:id="rId43" o:title=""/>
          </v:shape>
          <w:control r:id="rId44" w:name="OptionButton3" w:shapeid="_x0000_i1097"/>
        </w:object>
      </w:r>
    </w:p>
    <w:p w:rsidR="00056065" w:rsidRPr="005B57D9" w:rsidRDefault="00056065" w:rsidP="005B57D9">
      <w:pPr>
        <w:pStyle w:val="a4"/>
      </w:pPr>
      <w:r w:rsidRPr="005B57D9">
        <w:object w:dxaOrig="225" w:dyaOrig="225">
          <v:shape id="_x0000_i1099" type="#_x0000_t75" style="width:108pt;height:18.35pt" o:ole="">
            <v:imagedata r:id="rId45" o:title=""/>
          </v:shape>
          <w:control r:id="rId46" w:name="OptionButton13" w:shapeid="_x0000_i1099"/>
        </w:object>
      </w:r>
    </w:p>
    <w:p w:rsidR="00056065" w:rsidRPr="00D06C39" w:rsidRDefault="00056065" w:rsidP="00D06C39">
      <w:pPr>
        <w:pStyle w:val="a4"/>
      </w:pPr>
    </w:p>
    <w:p w:rsidR="00F66889" w:rsidRPr="00B55240" w:rsidRDefault="00F66889" w:rsidP="00B55240">
      <w:pPr>
        <w:pStyle w:val="a4"/>
        <w:rPr>
          <w:b/>
        </w:rPr>
      </w:pPr>
      <w:r w:rsidRPr="00B55240">
        <w:rPr>
          <w:rFonts w:hint="eastAsia"/>
          <w:b/>
        </w:rPr>
        <w:lastRenderedPageBreak/>
        <w:t>产品映射关系</w:t>
      </w:r>
      <w:proofErr w:type="spellStart"/>
      <w:r w:rsidRPr="00B55240">
        <w:rPr>
          <w:rFonts w:hint="eastAsia"/>
          <w:b/>
        </w:rPr>
        <w:t>MatchCode</w:t>
      </w:r>
      <w:proofErr w:type="spellEnd"/>
      <w:r w:rsidR="00B55240" w:rsidRPr="00B55240">
        <w:rPr>
          <w:rFonts w:hint="eastAsia"/>
          <w:b/>
        </w:rPr>
        <w:t>：</w:t>
      </w:r>
    </w:p>
    <w:p w:rsidR="00B55240" w:rsidRPr="00B55240" w:rsidRDefault="00B55240" w:rsidP="00B55240">
      <w:pPr>
        <w:pStyle w:val="a4"/>
        <w:rPr>
          <w:i/>
        </w:rPr>
      </w:pPr>
      <w:r w:rsidRPr="00CA3AF4">
        <w:rPr>
          <w:rFonts w:hint="eastAsia"/>
          <w:i/>
        </w:rPr>
        <w:t>请在对应单元格打√</w:t>
      </w:r>
    </w:p>
    <w:tbl>
      <w:tblPr>
        <w:tblStyle w:val="-1"/>
        <w:tblW w:w="3538" w:type="dxa"/>
        <w:tblLook w:val="04A0" w:firstRow="1" w:lastRow="0" w:firstColumn="1" w:lastColumn="0" w:noHBand="0" w:noVBand="1"/>
      </w:tblPr>
      <w:tblGrid>
        <w:gridCol w:w="2700"/>
        <w:gridCol w:w="838"/>
      </w:tblGrid>
      <w:tr w:rsidR="00F66889" w:rsidRPr="00DD3176" w:rsidTr="00056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C4BC96" w:themeFill="background2" w:themeFillShade="BF"/>
          </w:tcPr>
          <w:p w:rsidR="00F66889" w:rsidRPr="00DD3176" w:rsidRDefault="00F66889" w:rsidP="00251F86">
            <w:pPr>
              <w:pStyle w:val="a4"/>
              <w:rPr>
                <w:color w:val="auto"/>
              </w:rPr>
            </w:pPr>
            <w:proofErr w:type="spellStart"/>
            <w:r w:rsidRPr="00DD3176">
              <w:rPr>
                <w:rFonts w:hint="eastAsia"/>
                <w:color w:val="auto"/>
              </w:rPr>
              <w:t>MatchCode</w:t>
            </w:r>
            <w:proofErr w:type="spellEnd"/>
            <w:r w:rsidRPr="00DD3176">
              <w:rPr>
                <w:rFonts w:hint="eastAsia"/>
                <w:color w:val="auto"/>
              </w:rPr>
              <w:t>字段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F66889" w:rsidRPr="00DD3176" w:rsidRDefault="00F66889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字段</w:t>
            </w:r>
          </w:p>
        </w:tc>
      </w:tr>
      <w:tr w:rsidR="00F66889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F66889" w:rsidRPr="00251F86" w:rsidRDefault="00F66889" w:rsidP="00251F86">
            <w:pPr>
              <w:pStyle w:val="a4"/>
            </w:pPr>
            <w:r w:rsidRPr="00251F86">
              <w:rPr>
                <w:rFonts w:hint="eastAsia"/>
              </w:rPr>
              <w:t>经销商编码</w:t>
            </w:r>
          </w:p>
        </w:tc>
        <w:tc>
          <w:tcPr>
            <w:tcW w:w="838" w:type="dxa"/>
            <w:vAlign w:val="center"/>
          </w:tcPr>
          <w:p w:rsidR="00F66889" w:rsidRPr="00251F86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√</w:t>
            </w:r>
          </w:p>
        </w:tc>
      </w:tr>
      <w:tr w:rsidR="00F66889" w:rsidRPr="00251F86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F66889" w:rsidRPr="00251F86" w:rsidRDefault="00F66889" w:rsidP="002E3564">
            <w:pPr>
              <w:pStyle w:val="a4"/>
            </w:pPr>
            <w:r w:rsidRPr="00251F86">
              <w:rPr>
                <w:rFonts w:hint="eastAsia"/>
              </w:rPr>
              <w:t>产品</w:t>
            </w:r>
            <w:r w:rsidR="002E3564">
              <w:rPr>
                <w:rFonts w:hint="eastAsia"/>
              </w:rPr>
              <w:t>代码</w:t>
            </w:r>
          </w:p>
        </w:tc>
        <w:tc>
          <w:tcPr>
            <w:tcW w:w="838" w:type="dxa"/>
            <w:vAlign w:val="center"/>
          </w:tcPr>
          <w:p w:rsidR="00F66889" w:rsidRPr="00251F86" w:rsidRDefault="002338C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  <w:tr w:rsidR="00F66889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F66889" w:rsidRPr="00251F86" w:rsidRDefault="007077FF" w:rsidP="00251F86">
            <w:pPr>
              <w:pStyle w:val="a4"/>
            </w:pPr>
            <w:r w:rsidRPr="00251F86">
              <w:rPr>
                <w:rFonts w:hint="eastAsia"/>
              </w:rPr>
              <w:t>产品名称</w:t>
            </w:r>
          </w:p>
        </w:tc>
        <w:tc>
          <w:tcPr>
            <w:tcW w:w="838" w:type="dxa"/>
            <w:vAlign w:val="center"/>
          </w:tcPr>
          <w:p w:rsidR="00F66889" w:rsidRPr="00251F86" w:rsidRDefault="00B2738F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√</w:t>
            </w:r>
          </w:p>
        </w:tc>
      </w:tr>
      <w:tr w:rsidR="007077FF" w:rsidRPr="00251F86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077FF" w:rsidRPr="00251F86" w:rsidRDefault="007077FF" w:rsidP="00251F86">
            <w:pPr>
              <w:pStyle w:val="a4"/>
            </w:pPr>
            <w:r w:rsidRPr="00251F86">
              <w:rPr>
                <w:rFonts w:hint="eastAsia"/>
              </w:rPr>
              <w:t>规格</w:t>
            </w:r>
          </w:p>
        </w:tc>
        <w:tc>
          <w:tcPr>
            <w:tcW w:w="838" w:type="dxa"/>
            <w:vAlign w:val="center"/>
          </w:tcPr>
          <w:p w:rsidR="007077FF" w:rsidRPr="00251F86" w:rsidRDefault="00B2738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√</w:t>
            </w:r>
          </w:p>
        </w:tc>
      </w:tr>
      <w:tr w:rsidR="007077FF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077FF" w:rsidRPr="00251F86" w:rsidRDefault="007077FF" w:rsidP="00251F86">
            <w:pPr>
              <w:pStyle w:val="a4"/>
            </w:pPr>
            <w:r w:rsidRPr="00251F86">
              <w:rPr>
                <w:rFonts w:hint="eastAsia"/>
              </w:rPr>
              <w:t>单位</w:t>
            </w:r>
          </w:p>
        </w:tc>
        <w:tc>
          <w:tcPr>
            <w:tcW w:w="838" w:type="dxa"/>
            <w:vAlign w:val="center"/>
          </w:tcPr>
          <w:p w:rsidR="007077FF" w:rsidRPr="00251F86" w:rsidRDefault="00354FA1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  <w:tr w:rsidR="007077FF" w:rsidRPr="00251F86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077FF" w:rsidRPr="00251F86" w:rsidRDefault="007077FF" w:rsidP="00251F86">
            <w:pPr>
              <w:pStyle w:val="a4"/>
            </w:pPr>
            <w:r w:rsidRPr="00251F86">
              <w:rPr>
                <w:rFonts w:hint="eastAsia"/>
              </w:rPr>
              <w:t>生产厂家</w:t>
            </w:r>
          </w:p>
        </w:tc>
        <w:tc>
          <w:tcPr>
            <w:tcW w:w="838" w:type="dxa"/>
            <w:vAlign w:val="center"/>
          </w:tcPr>
          <w:p w:rsidR="007077FF" w:rsidRPr="00251F86" w:rsidRDefault="002338CF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</w:tbl>
    <w:p w:rsidR="0072036C" w:rsidRPr="00FB5A9C" w:rsidRDefault="0072036C" w:rsidP="00551327">
      <w:pPr>
        <w:pStyle w:val="a4"/>
      </w:pPr>
    </w:p>
    <w:p w:rsidR="00F66889" w:rsidRPr="00B55240" w:rsidRDefault="00F66889" w:rsidP="00B55240">
      <w:pPr>
        <w:pStyle w:val="a4"/>
        <w:rPr>
          <w:b/>
        </w:rPr>
      </w:pPr>
      <w:r w:rsidRPr="00B55240">
        <w:rPr>
          <w:rFonts w:hint="eastAsia"/>
          <w:b/>
        </w:rPr>
        <w:t>单位映射关系</w:t>
      </w:r>
      <w:proofErr w:type="spellStart"/>
      <w:r w:rsidRPr="00B55240">
        <w:rPr>
          <w:rFonts w:hint="eastAsia"/>
          <w:b/>
        </w:rPr>
        <w:t>MatchCode</w:t>
      </w:r>
      <w:proofErr w:type="spellEnd"/>
      <w:r w:rsidR="00B55240" w:rsidRPr="00B55240">
        <w:rPr>
          <w:rFonts w:hint="eastAsia"/>
          <w:b/>
        </w:rPr>
        <w:t>：</w:t>
      </w:r>
    </w:p>
    <w:p w:rsidR="00B55240" w:rsidRPr="00B55240" w:rsidRDefault="00B55240" w:rsidP="00B55240">
      <w:pPr>
        <w:pStyle w:val="a4"/>
        <w:rPr>
          <w:i/>
        </w:rPr>
      </w:pPr>
      <w:r w:rsidRPr="00CA3AF4">
        <w:rPr>
          <w:rFonts w:hint="eastAsia"/>
          <w:i/>
        </w:rPr>
        <w:t>请在对应单元格打√</w:t>
      </w:r>
    </w:p>
    <w:tbl>
      <w:tblPr>
        <w:tblStyle w:val="-1"/>
        <w:tblW w:w="3538" w:type="dxa"/>
        <w:tblLook w:val="04A0" w:firstRow="1" w:lastRow="0" w:firstColumn="1" w:lastColumn="0" w:noHBand="0" w:noVBand="1"/>
      </w:tblPr>
      <w:tblGrid>
        <w:gridCol w:w="2700"/>
        <w:gridCol w:w="838"/>
      </w:tblGrid>
      <w:tr w:rsidR="00711FAE" w:rsidRPr="00DD3176" w:rsidTr="00056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C4BC96" w:themeFill="background2" w:themeFillShade="BF"/>
          </w:tcPr>
          <w:p w:rsidR="00711FAE" w:rsidRPr="00DD3176" w:rsidRDefault="00711FAE" w:rsidP="00251F86">
            <w:pPr>
              <w:pStyle w:val="a4"/>
              <w:rPr>
                <w:color w:val="auto"/>
              </w:rPr>
            </w:pPr>
            <w:proofErr w:type="spellStart"/>
            <w:r w:rsidRPr="00DD3176">
              <w:rPr>
                <w:rFonts w:hint="eastAsia"/>
                <w:color w:val="auto"/>
              </w:rPr>
              <w:t>MatchCode</w:t>
            </w:r>
            <w:proofErr w:type="spellEnd"/>
            <w:r w:rsidRPr="00DD3176">
              <w:rPr>
                <w:rFonts w:hint="eastAsia"/>
                <w:color w:val="auto"/>
              </w:rPr>
              <w:t>字段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711FAE" w:rsidRPr="00DD3176" w:rsidRDefault="00711FAE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字段</w:t>
            </w:r>
          </w:p>
        </w:tc>
      </w:tr>
      <w:tr w:rsidR="00D11C56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D11C56" w:rsidRPr="00251F86" w:rsidRDefault="00D11C56" w:rsidP="00251F86">
            <w:pPr>
              <w:pStyle w:val="a4"/>
            </w:pPr>
            <w:r w:rsidRPr="00251F86">
              <w:rPr>
                <w:rFonts w:hint="eastAsia"/>
              </w:rPr>
              <w:t>经销商编码</w:t>
            </w:r>
          </w:p>
        </w:tc>
        <w:tc>
          <w:tcPr>
            <w:tcW w:w="838" w:type="dxa"/>
            <w:vAlign w:val="center"/>
          </w:tcPr>
          <w:p w:rsidR="00D11C56" w:rsidRPr="00251F86" w:rsidRDefault="00930CAE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√</w:t>
            </w:r>
          </w:p>
        </w:tc>
      </w:tr>
      <w:tr w:rsidR="00711FAE" w:rsidRPr="00251F86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11FAE" w:rsidRPr="00251F86" w:rsidRDefault="00711FAE" w:rsidP="00251F86">
            <w:pPr>
              <w:pStyle w:val="a4"/>
            </w:pPr>
            <w:r w:rsidRPr="00251F86">
              <w:rPr>
                <w:rFonts w:hint="eastAsia"/>
              </w:rPr>
              <w:t>标准产品</w:t>
            </w:r>
          </w:p>
        </w:tc>
        <w:tc>
          <w:tcPr>
            <w:tcW w:w="838" w:type="dxa"/>
            <w:vAlign w:val="center"/>
          </w:tcPr>
          <w:p w:rsidR="00711FAE" w:rsidRPr="00251F86" w:rsidRDefault="00930CAE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√</w:t>
            </w:r>
          </w:p>
        </w:tc>
      </w:tr>
      <w:tr w:rsidR="00711FAE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11FAE" w:rsidRPr="00251F86" w:rsidRDefault="00711FAE" w:rsidP="00251F86">
            <w:pPr>
              <w:pStyle w:val="a4"/>
            </w:pPr>
            <w:r w:rsidRPr="00251F86">
              <w:rPr>
                <w:rFonts w:hint="eastAsia"/>
              </w:rPr>
              <w:t>原始单位</w:t>
            </w:r>
          </w:p>
        </w:tc>
        <w:tc>
          <w:tcPr>
            <w:tcW w:w="838" w:type="dxa"/>
            <w:vAlign w:val="center"/>
          </w:tcPr>
          <w:p w:rsidR="00711FAE" w:rsidRPr="00251F86" w:rsidRDefault="00930CAE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√</w:t>
            </w:r>
          </w:p>
        </w:tc>
      </w:tr>
    </w:tbl>
    <w:p w:rsidR="00B94ACF" w:rsidRPr="00FB5A9C" w:rsidRDefault="00B94ACF" w:rsidP="00551327">
      <w:pPr>
        <w:pStyle w:val="a4"/>
      </w:pPr>
    </w:p>
    <w:p w:rsidR="00F66889" w:rsidRPr="00B55240" w:rsidRDefault="00F66889" w:rsidP="00B55240">
      <w:pPr>
        <w:pStyle w:val="a4"/>
        <w:rPr>
          <w:b/>
        </w:rPr>
      </w:pPr>
      <w:r w:rsidRPr="00B55240">
        <w:rPr>
          <w:rFonts w:hint="eastAsia"/>
          <w:b/>
        </w:rPr>
        <w:t>批号映射关系</w:t>
      </w:r>
      <w:proofErr w:type="spellStart"/>
      <w:r w:rsidRPr="00B55240">
        <w:rPr>
          <w:rFonts w:hint="eastAsia"/>
          <w:b/>
        </w:rPr>
        <w:t>MatchCode</w:t>
      </w:r>
      <w:proofErr w:type="spellEnd"/>
      <w:r w:rsidR="00B55240">
        <w:rPr>
          <w:rFonts w:hint="eastAsia"/>
          <w:b/>
        </w:rPr>
        <w:t>：</w:t>
      </w:r>
    </w:p>
    <w:p w:rsidR="00B55240" w:rsidRPr="00B55240" w:rsidRDefault="00B55240" w:rsidP="00B55240">
      <w:pPr>
        <w:pStyle w:val="a4"/>
        <w:rPr>
          <w:i/>
        </w:rPr>
      </w:pPr>
      <w:r w:rsidRPr="00B55240">
        <w:rPr>
          <w:rFonts w:hint="eastAsia"/>
          <w:i/>
        </w:rPr>
        <w:t>请在对应单元格打√</w:t>
      </w:r>
    </w:p>
    <w:tbl>
      <w:tblPr>
        <w:tblStyle w:val="-1"/>
        <w:tblW w:w="3538" w:type="dxa"/>
        <w:tblLook w:val="04A0" w:firstRow="1" w:lastRow="0" w:firstColumn="1" w:lastColumn="0" w:noHBand="0" w:noVBand="1"/>
      </w:tblPr>
      <w:tblGrid>
        <w:gridCol w:w="2700"/>
        <w:gridCol w:w="838"/>
      </w:tblGrid>
      <w:tr w:rsidR="00711FAE" w:rsidRPr="00DD3176" w:rsidTr="00056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C4BC96" w:themeFill="background2" w:themeFillShade="BF"/>
          </w:tcPr>
          <w:p w:rsidR="00711FAE" w:rsidRPr="00DD3176" w:rsidRDefault="00711FAE" w:rsidP="00251F86">
            <w:pPr>
              <w:pStyle w:val="a4"/>
              <w:rPr>
                <w:color w:val="auto"/>
              </w:rPr>
            </w:pPr>
            <w:proofErr w:type="spellStart"/>
            <w:r w:rsidRPr="00DD3176">
              <w:rPr>
                <w:rFonts w:hint="eastAsia"/>
                <w:color w:val="auto"/>
              </w:rPr>
              <w:t>MatchCode</w:t>
            </w:r>
            <w:proofErr w:type="spellEnd"/>
            <w:r w:rsidRPr="00DD3176">
              <w:rPr>
                <w:rFonts w:hint="eastAsia"/>
                <w:color w:val="auto"/>
              </w:rPr>
              <w:t>字段</w:t>
            </w:r>
          </w:p>
        </w:tc>
        <w:tc>
          <w:tcPr>
            <w:tcW w:w="838" w:type="dxa"/>
            <w:shd w:val="clear" w:color="auto" w:fill="C4BC96" w:themeFill="background2" w:themeFillShade="BF"/>
          </w:tcPr>
          <w:p w:rsidR="00711FAE" w:rsidRPr="00DD3176" w:rsidRDefault="00711FAE" w:rsidP="00251F86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字段</w:t>
            </w:r>
          </w:p>
        </w:tc>
      </w:tr>
      <w:tr w:rsidR="00711FAE" w:rsidRPr="00251F86" w:rsidTr="00056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11FAE" w:rsidRPr="00251F86" w:rsidRDefault="00711FAE" w:rsidP="00251F86">
            <w:pPr>
              <w:pStyle w:val="a4"/>
            </w:pPr>
            <w:r w:rsidRPr="00251F86">
              <w:rPr>
                <w:rFonts w:hint="eastAsia"/>
              </w:rPr>
              <w:t>经销商编码</w:t>
            </w:r>
          </w:p>
        </w:tc>
        <w:tc>
          <w:tcPr>
            <w:tcW w:w="838" w:type="dxa"/>
            <w:vAlign w:val="center"/>
          </w:tcPr>
          <w:p w:rsidR="00711FAE" w:rsidRPr="00251F86" w:rsidRDefault="00930CAE" w:rsidP="00251F8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  <w:tr w:rsidR="00711FAE" w:rsidRPr="00251F86" w:rsidTr="000560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:rsidR="00711FAE" w:rsidRPr="00251F86" w:rsidRDefault="00711FAE" w:rsidP="00251F86">
            <w:pPr>
              <w:pStyle w:val="a4"/>
            </w:pPr>
            <w:r w:rsidRPr="00251F86">
              <w:rPr>
                <w:rFonts w:hint="eastAsia"/>
              </w:rPr>
              <w:t>原始批号</w:t>
            </w:r>
          </w:p>
        </w:tc>
        <w:tc>
          <w:tcPr>
            <w:tcW w:w="838" w:type="dxa"/>
            <w:vAlign w:val="center"/>
          </w:tcPr>
          <w:p w:rsidR="00711FAE" w:rsidRPr="00251F86" w:rsidRDefault="00930CAE" w:rsidP="00251F86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F86">
              <w:rPr>
                <w:rFonts w:hint="eastAsia"/>
              </w:rPr>
              <w:t>-</w:t>
            </w:r>
          </w:p>
        </w:tc>
      </w:tr>
    </w:tbl>
    <w:p w:rsidR="00B94ACF" w:rsidRPr="00FB5A9C" w:rsidRDefault="00B94ACF" w:rsidP="00551327">
      <w:pPr>
        <w:pStyle w:val="a4"/>
      </w:pPr>
    </w:p>
    <w:p w:rsidR="000F4273" w:rsidRPr="00FB5A9C" w:rsidRDefault="00FD2CE0" w:rsidP="00084492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FB5A9C">
        <w:rPr>
          <w:rFonts w:ascii="微软雅黑" w:eastAsia="微软雅黑" w:hAnsi="微软雅黑" w:hint="eastAsia"/>
        </w:rPr>
        <w:t>数据</w:t>
      </w:r>
      <w:r w:rsidR="00DD1CE6" w:rsidRPr="00FB5A9C">
        <w:rPr>
          <w:rFonts w:ascii="微软雅黑" w:eastAsia="微软雅黑" w:hAnsi="微软雅黑" w:hint="eastAsia"/>
        </w:rPr>
        <w:t>交付</w:t>
      </w:r>
    </w:p>
    <w:p w:rsidR="00B60DFE" w:rsidRPr="00355E3F" w:rsidRDefault="00B60DFE" w:rsidP="00551327">
      <w:pPr>
        <w:pStyle w:val="a4"/>
        <w:rPr>
          <w:i/>
        </w:rPr>
      </w:pPr>
      <w:r w:rsidRPr="00355E3F">
        <w:rPr>
          <w:rFonts w:hint="eastAsia"/>
          <w:i/>
        </w:rPr>
        <w:t>请在对应单元格</w:t>
      </w:r>
      <w:r w:rsidR="00A77B87" w:rsidRPr="00355E3F">
        <w:rPr>
          <w:rFonts w:hint="eastAsia"/>
          <w:i/>
        </w:rPr>
        <w:t>打</w:t>
      </w:r>
      <w:r w:rsidRPr="00355E3F">
        <w:rPr>
          <w:rFonts w:hint="eastAsia"/>
          <w:i/>
        </w:rPr>
        <w:t>√</w:t>
      </w:r>
    </w:p>
    <w:tbl>
      <w:tblPr>
        <w:tblStyle w:val="-1"/>
        <w:tblW w:w="5495" w:type="dxa"/>
        <w:tblLook w:val="04A0" w:firstRow="1" w:lastRow="0" w:firstColumn="1" w:lastColumn="0" w:noHBand="0" w:noVBand="1"/>
      </w:tblPr>
      <w:tblGrid>
        <w:gridCol w:w="1936"/>
        <w:gridCol w:w="1059"/>
        <w:gridCol w:w="2500"/>
      </w:tblGrid>
      <w:tr w:rsidR="005277D7" w:rsidRPr="00DD3176" w:rsidTr="00F5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shd w:val="clear" w:color="auto" w:fill="C4BC96" w:themeFill="background2" w:themeFillShade="BF"/>
          </w:tcPr>
          <w:p w:rsidR="005277D7" w:rsidRPr="00DD3176" w:rsidRDefault="005277D7" w:rsidP="00551327">
            <w:pPr>
              <w:pStyle w:val="a4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交付物</w:t>
            </w:r>
          </w:p>
        </w:tc>
        <w:tc>
          <w:tcPr>
            <w:tcW w:w="1059" w:type="dxa"/>
            <w:shd w:val="clear" w:color="auto" w:fill="C4BC96" w:themeFill="background2" w:themeFillShade="BF"/>
          </w:tcPr>
          <w:p w:rsidR="005277D7" w:rsidRPr="00DD3176" w:rsidRDefault="005277D7" w:rsidP="00551327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交付物</w:t>
            </w:r>
          </w:p>
        </w:tc>
        <w:tc>
          <w:tcPr>
            <w:tcW w:w="2500" w:type="dxa"/>
            <w:shd w:val="clear" w:color="auto" w:fill="C4BC96" w:themeFill="background2" w:themeFillShade="BF"/>
          </w:tcPr>
          <w:p w:rsidR="005277D7" w:rsidRPr="00DD3176" w:rsidRDefault="005277D7" w:rsidP="00551327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176">
              <w:rPr>
                <w:rFonts w:hint="eastAsia"/>
                <w:color w:val="auto"/>
              </w:rPr>
              <w:t>特殊规则</w:t>
            </w:r>
          </w:p>
        </w:tc>
      </w:tr>
      <w:tr w:rsidR="005277D7" w:rsidRPr="00A90C4E" w:rsidTr="00F5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原始流向文件</w:t>
            </w:r>
          </w:p>
        </w:tc>
        <w:tc>
          <w:tcPr>
            <w:tcW w:w="1059" w:type="dxa"/>
            <w:vAlign w:val="center"/>
          </w:tcPr>
          <w:p w:rsidR="005277D7" w:rsidRPr="00A90C4E" w:rsidRDefault="002338CF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:rsidR="005277D7" w:rsidRPr="00A90C4E" w:rsidRDefault="00A35199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机构</w:t>
            </w:r>
            <w:proofErr w:type="gramStart"/>
            <w:r w:rsidR="005277D7" w:rsidRPr="00A90C4E">
              <w:rPr>
                <w:rFonts w:hint="eastAsia"/>
                <w:b w:val="0"/>
              </w:rPr>
              <w:t>主数据</w:t>
            </w:r>
            <w:proofErr w:type="gramEnd"/>
          </w:p>
        </w:tc>
        <w:tc>
          <w:tcPr>
            <w:tcW w:w="1059" w:type="dxa"/>
            <w:vAlign w:val="center"/>
          </w:tcPr>
          <w:p w:rsidR="005277D7" w:rsidRPr="00A90C4E" w:rsidRDefault="004552A2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del w:id="0" w:author="Michael Li" w:date="2016-11-17T13:56:00Z">
              <w:r w:rsidRPr="00A90C4E" w:rsidDel="00D67E63">
                <w:rPr>
                  <w:rFonts w:hint="eastAsia"/>
                </w:rPr>
                <w:delText>√</w:delText>
              </w:r>
            </w:del>
            <w:ins w:id="1" w:author="Michael Li" w:date="2016-11-17T13:56:00Z">
              <w:r w:rsidR="00D67E63">
                <w:rPr>
                  <w:rFonts w:hint="eastAsia"/>
                </w:rPr>
                <w:t>-</w:t>
              </w:r>
            </w:ins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:rsidR="005277D7" w:rsidRPr="00A90C4E" w:rsidRDefault="00A35199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机构</w:t>
            </w:r>
            <w:r w:rsidR="005277D7" w:rsidRPr="00A90C4E">
              <w:rPr>
                <w:rFonts w:hint="eastAsia"/>
                <w:b w:val="0"/>
              </w:rPr>
              <w:t>映射关系</w:t>
            </w:r>
          </w:p>
        </w:tc>
        <w:tc>
          <w:tcPr>
            <w:tcW w:w="1059" w:type="dxa"/>
            <w:vAlign w:val="center"/>
          </w:tcPr>
          <w:p w:rsidR="005277D7" w:rsidRPr="00A90C4E" w:rsidRDefault="004552A2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C4E">
              <w:rPr>
                <w:rFonts w:hint="eastAsia"/>
              </w:rPr>
              <w:t>-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月标准采购流向</w:t>
            </w:r>
          </w:p>
        </w:tc>
        <w:tc>
          <w:tcPr>
            <w:tcW w:w="1059" w:type="dxa"/>
            <w:vAlign w:val="center"/>
          </w:tcPr>
          <w:p w:rsidR="005277D7" w:rsidRPr="00A90C4E" w:rsidRDefault="00B70A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Align w:val="center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月标准销售流向</w:t>
            </w:r>
          </w:p>
        </w:tc>
        <w:tc>
          <w:tcPr>
            <w:tcW w:w="1059" w:type="dxa"/>
            <w:vAlign w:val="center"/>
          </w:tcPr>
          <w:p w:rsidR="005277D7" w:rsidRPr="00A90C4E" w:rsidRDefault="00B70A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月标准库存流向</w:t>
            </w:r>
          </w:p>
        </w:tc>
        <w:tc>
          <w:tcPr>
            <w:tcW w:w="1059" w:type="dxa"/>
          </w:tcPr>
          <w:p w:rsidR="005277D7" w:rsidRPr="00A90C4E" w:rsidRDefault="00B70A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日标准采购流向</w:t>
            </w:r>
          </w:p>
        </w:tc>
        <w:tc>
          <w:tcPr>
            <w:tcW w:w="1059" w:type="dxa"/>
          </w:tcPr>
          <w:p w:rsidR="005277D7" w:rsidRPr="00A90C4E" w:rsidRDefault="00B70A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日标准销售流向</w:t>
            </w:r>
          </w:p>
        </w:tc>
        <w:tc>
          <w:tcPr>
            <w:tcW w:w="1059" w:type="dxa"/>
          </w:tcPr>
          <w:p w:rsidR="005277D7" w:rsidRPr="00A90C4E" w:rsidRDefault="00B70A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277D7" w:rsidRPr="00A90C4E" w:rsidTr="00F5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277D7" w:rsidRPr="00A90C4E" w:rsidRDefault="005277D7" w:rsidP="00551327">
            <w:pPr>
              <w:pStyle w:val="a4"/>
              <w:rPr>
                <w:b w:val="0"/>
              </w:rPr>
            </w:pPr>
            <w:r w:rsidRPr="00A90C4E">
              <w:rPr>
                <w:rFonts w:hint="eastAsia"/>
                <w:b w:val="0"/>
              </w:rPr>
              <w:t>日标准库存流向</w:t>
            </w:r>
          </w:p>
        </w:tc>
        <w:tc>
          <w:tcPr>
            <w:tcW w:w="1059" w:type="dxa"/>
          </w:tcPr>
          <w:p w:rsidR="005277D7" w:rsidRPr="00A90C4E" w:rsidRDefault="00B70A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</w:p>
        </w:tc>
        <w:tc>
          <w:tcPr>
            <w:tcW w:w="2500" w:type="dxa"/>
          </w:tcPr>
          <w:p w:rsidR="005277D7" w:rsidRPr="00A90C4E" w:rsidRDefault="005277D7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B68" w:rsidRPr="00A90C4E" w:rsidTr="00F5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F15B68" w:rsidRPr="00D00551" w:rsidRDefault="00C97D65" w:rsidP="00551327">
            <w:pPr>
              <w:pStyle w:val="a4"/>
              <w:rPr>
                <w:b w:val="0"/>
              </w:rPr>
            </w:pPr>
            <w:r w:rsidRPr="00D00551">
              <w:rPr>
                <w:rFonts w:hint="eastAsia"/>
                <w:b w:val="0"/>
              </w:rPr>
              <w:t>月返回情况统计列表</w:t>
            </w:r>
          </w:p>
        </w:tc>
        <w:tc>
          <w:tcPr>
            <w:tcW w:w="1059" w:type="dxa"/>
          </w:tcPr>
          <w:p w:rsidR="00F15B68" w:rsidRPr="00A90C4E" w:rsidRDefault="0044126B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  <w:ins w:id="2" w:author="Michael Li" w:date="2016-11-17T13:58:00Z">
              <w:r w:rsidR="003973C6">
                <w:rPr>
                  <w:rFonts w:hint="eastAsia"/>
                </w:rPr>
                <w:t>(</w:t>
              </w:r>
              <w:r w:rsidR="003973C6">
                <w:rPr>
                  <w:rFonts w:hint="eastAsia"/>
                </w:rPr>
                <w:t>暂不实现</w:t>
              </w:r>
              <w:r w:rsidR="003973C6">
                <w:rPr>
                  <w:rFonts w:hint="eastAsia"/>
                </w:rPr>
                <w:t>)</w:t>
              </w:r>
            </w:ins>
          </w:p>
        </w:tc>
        <w:tc>
          <w:tcPr>
            <w:tcW w:w="2500" w:type="dxa"/>
          </w:tcPr>
          <w:p w:rsidR="00F15B68" w:rsidRPr="00A90C4E" w:rsidRDefault="00F15B68" w:rsidP="00551327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D65" w:rsidRPr="00A90C4E" w:rsidTr="00F5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C97D65" w:rsidRPr="00C97D65" w:rsidRDefault="00C97D65" w:rsidP="00551327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日</w:t>
            </w:r>
            <w:r w:rsidRPr="009D6BE0">
              <w:rPr>
                <w:rFonts w:hint="eastAsia"/>
                <w:b w:val="0"/>
              </w:rPr>
              <w:t>返回情况统计列表</w:t>
            </w:r>
          </w:p>
        </w:tc>
        <w:tc>
          <w:tcPr>
            <w:tcW w:w="1059" w:type="dxa"/>
          </w:tcPr>
          <w:p w:rsidR="00C97D65" w:rsidRPr="00A90C4E" w:rsidRDefault="0044126B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C4E">
              <w:rPr>
                <w:rFonts w:hint="eastAsia"/>
              </w:rPr>
              <w:t>√</w:t>
            </w:r>
            <w:ins w:id="3" w:author="Michael Li" w:date="2016-11-17T13:58:00Z">
              <w:r w:rsidR="003973C6">
                <w:rPr>
                  <w:rFonts w:hint="eastAsia"/>
                </w:rPr>
                <w:t>(</w:t>
              </w:r>
              <w:r w:rsidR="003973C6">
                <w:rPr>
                  <w:rFonts w:hint="eastAsia"/>
                </w:rPr>
                <w:t>暂不实现</w:t>
              </w:r>
              <w:r w:rsidR="003973C6">
                <w:rPr>
                  <w:rFonts w:hint="eastAsia"/>
                </w:rPr>
                <w:t>)</w:t>
              </w:r>
            </w:ins>
            <w:bookmarkStart w:id="4" w:name="_GoBack"/>
            <w:bookmarkEnd w:id="4"/>
          </w:p>
        </w:tc>
        <w:tc>
          <w:tcPr>
            <w:tcW w:w="2500" w:type="dxa"/>
          </w:tcPr>
          <w:p w:rsidR="00C97D65" w:rsidRPr="00A90C4E" w:rsidRDefault="00C97D65" w:rsidP="0055132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2D36" w:rsidRPr="00FB5A9C" w:rsidRDefault="00E12D36" w:rsidP="00551327">
      <w:pPr>
        <w:pStyle w:val="a4"/>
      </w:pPr>
    </w:p>
    <w:sectPr w:rsidR="00E12D36" w:rsidRPr="00FB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065" w:rsidRDefault="00056065" w:rsidP="00F56EDD">
      <w:r>
        <w:separator/>
      </w:r>
    </w:p>
  </w:endnote>
  <w:endnote w:type="continuationSeparator" w:id="0">
    <w:p w:rsidR="00056065" w:rsidRDefault="00056065" w:rsidP="00F5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065" w:rsidRDefault="00056065" w:rsidP="00F56EDD">
      <w:r>
        <w:separator/>
      </w:r>
    </w:p>
  </w:footnote>
  <w:footnote w:type="continuationSeparator" w:id="0">
    <w:p w:rsidR="00056065" w:rsidRDefault="00056065" w:rsidP="00F5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D10"/>
    <w:multiLevelType w:val="hybridMultilevel"/>
    <w:tmpl w:val="B7FE1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A1C6F"/>
    <w:multiLevelType w:val="hybridMultilevel"/>
    <w:tmpl w:val="CCE61ED8"/>
    <w:lvl w:ilvl="0" w:tplc="AE14A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A13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50D4C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E6E18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A96D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C0F55E9"/>
    <w:multiLevelType w:val="hybridMultilevel"/>
    <w:tmpl w:val="0C9C1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F3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9A09E4"/>
    <w:multiLevelType w:val="hybridMultilevel"/>
    <w:tmpl w:val="2FEAA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091AA2"/>
    <w:multiLevelType w:val="hybridMultilevel"/>
    <w:tmpl w:val="6DB2A130"/>
    <w:lvl w:ilvl="0" w:tplc="3F307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503674"/>
    <w:multiLevelType w:val="hybridMultilevel"/>
    <w:tmpl w:val="9704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9029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4B130C5"/>
    <w:multiLevelType w:val="hybridMultilevel"/>
    <w:tmpl w:val="AEEAE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8243AC"/>
    <w:multiLevelType w:val="hybridMultilevel"/>
    <w:tmpl w:val="C7A24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F609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0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DA"/>
    <w:rsid w:val="00002137"/>
    <w:rsid w:val="00004FE2"/>
    <w:rsid w:val="00006749"/>
    <w:rsid w:val="00013B28"/>
    <w:rsid w:val="00025240"/>
    <w:rsid w:val="000423FE"/>
    <w:rsid w:val="00046AF8"/>
    <w:rsid w:val="00056065"/>
    <w:rsid w:val="000614A9"/>
    <w:rsid w:val="00063365"/>
    <w:rsid w:val="000657B4"/>
    <w:rsid w:val="000704EC"/>
    <w:rsid w:val="000744F7"/>
    <w:rsid w:val="00076B9A"/>
    <w:rsid w:val="000819F2"/>
    <w:rsid w:val="00083A46"/>
    <w:rsid w:val="00084492"/>
    <w:rsid w:val="00094766"/>
    <w:rsid w:val="00097B69"/>
    <w:rsid w:val="000A22F3"/>
    <w:rsid w:val="000A7773"/>
    <w:rsid w:val="000C7278"/>
    <w:rsid w:val="000E0628"/>
    <w:rsid w:val="000E3202"/>
    <w:rsid w:val="000F311D"/>
    <w:rsid w:val="000F3AFE"/>
    <w:rsid w:val="000F4273"/>
    <w:rsid w:val="001075FB"/>
    <w:rsid w:val="00111574"/>
    <w:rsid w:val="00125B4A"/>
    <w:rsid w:val="001260F3"/>
    <w:rsid w:val="0013052D"/>
    <w:rsid w:val="001333E3"/>
    <w:rsid w:val="00137829"/>
    <w:rsid w:val="001553E8"/>
    <w:rsid w:val="00156E82"/>
    <w:rsid w:val="00164656"/>
    <w:rsid w:val="001646E9"/>
    <w:rsid w:val="00185141"/>
    <w:rsid w:val="001865BF"/>
    <w:rsid w:val="001960B3"/>
    <w:rsid w:val="001A76D4"/>
    <w:rsid w:val="001C7546"/>
    <w:rsid w:val="001D2BBB"/>
    <w:rsid w:val="001D36F8"/>
    <w:rsid w:val="00201A13"/>
    <w:rsid w:val="002079CB"/>
    <w:rsid w:val="00213048"/>
    <w:rsid w:val="00217426"/>
    <w:rsid w:val="002207EB"/>
    <w:rsid w:val="0023059B"/>
    <w:rsid w:val="002338CF"/>
    <w:rsid w:val="002372C2"/>
    <w:rsid w:val="002409E9"/>
    <w:rsid w:val="002452CE"/>
    <w:rsid w:val="002457D4"/>
    <w:rsid w:val="00251739"/>
    <w:rsid w:val="00251F86"/>
    <w:rsid w:val="002571D1"/>
    <w:rsid w:val="002615AD"/>
    <w:rsid w:val="0026778A"/>
    <w:rsid w:val="00267D3E"/>
    <w:rsid w:val="002759CC"/>
    <w:rsid w:val="00277568"/>
    <w:rsid w:val="002778A4"/>
    <w:rsid w:val="00282B55"/>
    <w:rsid w:val="00287B9E"/>
    <w:rsid w:val="002911D3"/>
    <w:rsid w:val="0029453F"/>
    <w:rsid w:val="002959C6"/>
    <w:rsid w:val="002B7613"/>
    <w:rsid w:val="002C009C"/>
    <w:rsid w:val="002C4BDE"/>
    <w:rsid w:val="002C5D6C"/>
    <w:rsid w:val="002D1355"/>
    <w:rsid w:val="002D4DBB"/>
    <w:rsid w:val="002E3564"/>
    <w:rsid w:val="002E3569"/>
    <w:rsid w:val="002E58FD"/>
    <w:rsid w:val="002F4312"/>
    <w:rsid w:val="0030083F"/>
    <w:rsid w:val="00303304"/>
    <w:rsid w:val="00322FAD"/>
    <w:rsid w:val="00327243"/>
    <w:rsid w:val="0033286D"/>
    <w:rsid w:val="00337B70"/>
    <w:rsid w:val="00354FA1"/>
    <w:rsid w:val="00355E3F"/>
    <w:rsid w:val="0036327F"/>
    <w:rsid w:val="003722DF"/>
    <w:rsid w:val="003726A6"/>
    <w:rsid w:val="00372E1C"/>
    <w:rsid w:val="00387E2C"/>
    <w:rsid w:val="003905CE"/>
    <w:rsid w:val="003973C6"/>
    <w:rsid w:val="003A434C"/>
    <w:rsid w:val="003B5B97"/>
    <w:rsid w:val="003B5DF7"/>
    <w:rsid w:val="003C33EC"/>
    <w:rsid w:val="003C7EA9"/>
    <w:rsid w:val="003D1719"/>
    <w:rsid w:val="003D5B78"/>
    <w:rsid w:val="003E7B81"/>
    <w:rsid w:val="003F2F3C"/>
    <w:rsid w:val="00421CB2"/>
    <w:rsid w:val="00437FC4"/>
    <w:rsid w:val="004403FC"/>
    <w:rsid w:val="0044126B"/>
    <w:rsid w:val="00442E19"/>
    <w:rsid w:val="0044497C"/>
    <w:rsid w:val="00455192"/>
    <w:rsid w:val="004552A2"/>
    <w:rsid w:val="00477114"/>
    <w:rsid w:val="00481A00"/>
    <w:rsid w:val="004A0C33"/>
    <w:rsid w:val="004A3FFB"/>
    <w:rsid w:val="004A77BA"/>
    <w:rsid w:val="004B4A6F"/>
    <w:rsid w:val="004B6542"/>
    <w:rsid w:val="004B7580"/>
    <w:rsid w:val="004C0764"/>
    <w:rsid w:val="004C1ECB"/>
    <w:rsid w:val="004E22C5"/>
    <w:rsid w:val="004F2D9E"/>
    <w:rsid w:val="0050492E"/>
    <w:rsid w:val="0052179F"/>
    <w:rsid w:val="0052549C"/>
    <w:rsid w:val="005259DC"/>
    <w:rsid w:val="005277D7"/>
    <w:rsid w:val="00530E7E"/>
    <w:rsid w:val="0053518E"/>
    <w:rsid w:val="00540FD4"/>
    <w:rsid w:val="00551327"/>
    <w:rsid w:val="00557624"/>
    <w:rsid w:val="00564808"/>
    <w:rsid w:val="00570E1E"/>
    <w:rsid w:val="00596034"/>
    <w:rsid w:val="00597225"/>
    <w:rsid w:val="005A4F22"/>
    <w:rsid w:val="005A6BE0"/>
    <w:rsid w:val="005A7927"/>
    <w:rsid w:val="005B1A13"/>
    <w:rsid w:val="005B57D9"/>
    <w:rsid w:val="005C4895"/>
    <w:rsid w:val="005D0D05"/>
    <w:rsid w:val="005D48B7"/>
    <w:rsid w:val="005E03B8"/>
    <w:rsid w:val="005E3461"/>
    <w:rsid w:val="005E6393"/>
    <w:rsid w:val="005E676F"/>
    <w:rsid w:val="005E69EF"/>
    <w:rsid w:val="005F38B3"/>
    <w:rsid w:val="005F651C"/>
    <w:rsid w:val="00611437"/>
    <w:rsid w:val="006167C9"/>
    <w:rsid w:val="006211AB"/>
    <w:rsid w:val="00635D55"/>
    <w:rsid w:val="006367E8"/>
    <w:rsid w:val="0063760D"/>
    <w:rsid w:val="0065048F"/>
    <w:rsid w:val="00650CCE"/>
    <w:rsid w:val="00657B91"/>
    <w:rsid w:val="0066167C"/>
    <w:rsid w:val="006678A1"/>
    <w:rsid w:val="006A2994"/>
    <w:rsid w:val="006A54FF"/>
    <w:rsid w:val="006A6B21"/>
    <w:rsid w:val="006B1EB5"/>
    <w:rsid w:val="006D3B79"/>
    <w:rsid w:val="006D554F"/>
    <w:rsid w:val="006E6309"/>
    <w:rsid w:val="0070000E"/>
    <w:rsid w:val="007077FF"/>
    <w:rsid w:val="0071033A"/>
    <w:rsid w:val="00711FAE"/>
    <w:rsid w:val="007154DE"/>
    <w:rsid w:val="00720244"/>
    <w:rsid w:val="0072036C"/>
    <w:rsid w:val="00723241"/>
    <w:rsid w:val="007404ED"/>
    <w:rsid w:val="00744D42"/>
    <w:rsid w:val="00752014"/>
    <w:rsid w:val="007535F2"/>
    <w:rsid w:val="00755480"/>
    <w:rsid w:val="00764852"/>
    <w:rsid w:val="007676F5"/>
    <w:rsid w:val="00770679"/>
    <w:rsid w:val="00772968"/>
    <w:rsid w:val="00790A41"/>
    <w:rsid w:val="00793111"/>
    <w:rsid w:val="007A0795"/>
    <w:rsid w:val="007A16D6"/>
    <w:rsid w:val="007A6C7D"/>
    <w:rsid w:val="007B3312"/>
    <w:rsid w:val="007B47AF"/>
    <w:rsid w:val="007B6A6B"/>
    <w:rsid w:val="007C3A4A"/>
    <w:rsid w:val="007D5F19"/>
    <w:rsid w:val="007F3BFC"/>
    <w:rsid w:val="007F4D10"/>
    <w:rsid w:val="007F570C"/>
    <w:rsid w:val="0080412B"/>
    <w:rsid w:val="00813652"/>
    <w:rsid w:val="0081367F"/>
    <w:rsid w:val="0082725D"/>
    <w:rsid w:val="00830C83"/>
    <w:rsid w:val="00831F1F"/>
    <w:rsid w:val="00833650"/>
    <w:rsid w:val="00835764"/>
    <w:rsid w:val="008369D4"/>
    <w:rsid w:val="00836C7A"/>
    <w:rsid w:val="00844672"/>
    <w:rsid w:val="00886BA1"/>
    <w:rsid w:val="00890AB9"/>
    <w:rsid w:val="008940A0"/>
    <w:rsid w:val="008B0F74"/>
    <w:rsid w:val="008B2F1C"/>
    <w:rsid w:val="008C4390"/>
    <w:rsid w:val="008C6B95"/>
    <w:rsid w:val="008C7F73"/>
    <w:rsid w:val="008D749A"/>
    <w:rsid w:val="008F35D8"/>
    <w:rsid w:val="0090064E"/>
    <w:rsid w:val="009028A8"/>
    <w:rsid w:val="00906984"/>
    <w:rsid w:val="00930CAE"/>
    <w:rsid w:val="009352FF"/>
    <w:rsid w:val="00940FD6"/>
    <w:rsid w:val="00952E57"/>
    <w:rsid w:val="00960569"/>
    <w:rsid w:val="00962296"/>
    <w:rsid w:val="00962374"/>
    <w:rsid w:val="00964FAB"/>
    <w:rsid w:val="0098567F"/>
    <w:rsid w:val="00986686"/>
    <w:rsid w:val="009A4F49"/>
    <w:rsid w:val="009A512F"/>
    <w:rsid w:val="009B3915"/>
    <w:rsid w:val="009C67BB"/>
    <w:rsid w:val="009C67EC"/>
    <w:rsid w:val="009D0118"/>
    <w:rsid w:val="009D26EE"/>
    <w:rsid w:val="009E03A5"/>
    <w:rsid w:val="009E0419"/>
    <w:rsid w:val="009F7630"/>
    <w:rsid w:val="00A05E42"/>
    <w:rsid w:val="00A07C09"/>
    <w:rsid w:val="00A12BDF"/>
    <w:rsid w:val="00A22196"/>
    <w:rsid w:val="00A25822"/>
    <w:rsid w:val="00A26ADC"/>
    <w:rsid w:val="00A35199"/>
    <w:rsid w:val="00A42A35"/>
    <w:rsid w:val="00A50240"/>
    <w:rsid w:val="00A54801"/>
    <w:rsid w:val="00A62640"/>
    <w:rsid w:val="00A664E2"/>
    <w:rsid w:val="00A7121D"/>
    <w:rsid w:val="00A71FBD"/>
    <w:rsid w:val="00A75E59"/>
    <w:rsid w:val="00A77B87"/>
    <w:rsid w:val="00A8115D"/>
    <w:rsid w:val="00A82B60"/>
    <w:rsid w:val="00A85AC1"/>
    <w:rsid w:val="00A90C4E"/>
    <w:rsid w:val="00AA17D9"/>
    <w:rsid w:val="00AB36C7"/>
    <w:rsid w:val="00AF34E6"/>
    <w:rsid w:val="00B06B5F"/>
    <w:rsid w:val="00B1141C"/>
    <w:rsid w:val="00B11699"/>
    <w:rsid w:val="00B13815"/>
    <w:rsid w:val="00B17D80"/>
    <w:rsid w:val="00B2068A"/>
    <w:rsid w:val="00B25909"/>
    <w:rsid w:val="00B2738F"/>
    <w:rsid w:val="00B46016"/>
    <w:rsid w:val="00B46CBA"/>
    <w:rsid w:val="00B474BB"/>
    <w:rsid w:val="00B55240"/>
    <w:rsid w:val="00B56F7E"/>
    <w:rsid w:val="00B60B02"/>
    <w:rsid w:val="00B60DFE"/>
    <w:rsid w:val="00B70AD7"/>
    <w:rsid w:val="00B81E6F"/>
    <w:rsid w:val="00B94ACF"/>
    <w:rsid w:val="00B97004"/>
    <w:rsid w:val="00BA00DB"/>
    <w:rsid w:val="00BA1012"/>
    <w:rsid w:val="00BB4554"/>
    <w:rsid w:val="00BB5CE3"/>
    <w:rsid w:val="00BC597E"/>
    <w:rsid w:val="00BD7C20"/>
    <w:rsid w:val="00BE6389"/>
    <w:rsid w:val="00C05468"/>
    <w:rsid w:val="00C111B6"/>
    <w:rsid w:val="00C155CC"/>
    <w:rsid w:val="00C178FA"/>
    <w:rsid w:val="00C2653E"/>
    <w:rsid w:val="00C4539B"/>
    <w:rsid w:val="00C46B8D"/>
    <w:rsid w:val="00C64589"/>
    <w:rsid w:val="00C77A84"/>
    <w:rsid w:val="00C8024D"/>
    <w:rsid w:val="00C83B09"/>
    <w:rsid w:val="00C928E6"/>
    <w:rsid w:val="00C97D65"/>
    <w:rsid w:val="00CA3AF4"/>
    <w:rsid w:val="00CA6DF4"/>
    <w:rsid w:val="00CB41C8"/>
    <w:rsid w:val="00CC7B2E"/>
    <w:rsid w:val="00CD07E2"/>
    <w:rsid w:val="00CD2172"/>
    <w:rsid w:val="00CD7901"/>
    <w:rsid w:val="00CE33D1"/>
    <w:rsid w:val="00CE4A26"/>
    <w:rsid w:val="00CE56C8"/>
    <w:rsid w:val="00CF3372"/>
    <w:rsid w:val="00D00551"/>
    <w:rsid w:val="00D04CE8"/>
    <w:rsid w:val="00D06C39"/>
    <w:rsid w:val="00D11C56"/>
    <w:rsid w:val="00D21C53"/>
    <w:rsid w:val="00D27FF5"/>
    <w:rsid w:val="00D441D0"/>
    <w:rsid w:val="00D50503"/>
    <w:rsid w:val="00D5373B"/>
    <w:rsid w:val="00D54055"/>
    <w:rsid w:val="00D66942"/>
    <w:rsid w:val="00D67E63"/>
    <w:rsid w:val="00D70432"/>
    <w:rsid w:val="00D80C68"/>
    <w:rsid w:val="00D84271"/>
    <w:rsid w:val="00D96154"/>
    <w:rsid w:val="00D966E7"/>
    <w:rsid w:val="00DA7005"/>
    <w:rsid w:val="00DB4251"/>
    <w:rsid w:val="00DB6F51"/>
    <w:rsid w:val="00DC0B5C"/>
    <w:rsid w:val="00DC715B"/>
    <w:rsid w:val="00DD0F57"/>
    <w:rsid w:val="00DD1CE6"/>
    <w:rsid w:val="00DD3176"/>
    <w:rsid w:val="00DD3499"/>
    <w:rsid w:val="00DE528A"/>
    <w:rsid w:val="00DF0604"/>
    <w:rsid w:val="00E0249D"/>
    <w:rsid w:val="00E12D36"/>
    <w:rsid w:val="00E27051"/>
    <w:rsid w:val="00E40352"/>
    <w:rsid w:val="00E44123"/>
    <w:rsid w:val="00E47846"/>
    <w:rsid w:val="00E60FC1"/>
    <w:rsid w:val="00E84711"/>
    <w:rsid w:val="00E9395D"/>
    <w:rsid w:val="00E96845"/>
    <w:rsid w:val="00EA4401"/>
    <w:rsid w:val="00EA663E"/>
    <w:rsid w:val="00EA6EDA"/>
    <w:rsid w:val="00EC53DB"/>
    <w:rsid w:val="00ED07C4"/>
    <w:rsid w:val="00ED25FC"/>
    <w:rsid w:val="00ED4CEE"/>
    <w:rsid w:val="00ED5DE0"/>
    <w:rsid w:val="00ED706B"/>
    <w:rsid w:val="00EE3DB8"/>
    <w:rsid w:val="00EE42BD"/>
    <w:rsid w:val="00EE5263"/>
    <w:rsid w:val="00EE5803"/>
    <w:rsid w:val="00EE7808"/>
    <w:rsid w:val="00EE7ED7"/>
    <w:rsid w:val="00EF0AA1"/>
    <w:rsid w:val="00EF2E64"/>
    <w:rsid w:val="00F06434"/>
    <w:rsid w:val="00F15B68"/>
    <w:rsid w:val="00F17247"/>
    <w:rsid w:val="00F21885"/>
    <w:rsid w:val="00F21E85"/>
    <w:rsid w:val="00F365B9"/>
    <w:rsid w:val="00F37B21"/>
    <w:rsid w:val="00F451B3"/>
    <w:rsid w:val="00F56055"/>
    <w:rsid w:val="00F56EDD"/>
    <w:rsid w:val="00F64001"/>
    <w:rsid w:val="00F66143"/>
    <w:rsid w:val="00F66889"/>
    <w:rsid w:val="00F66D04"/>
    <w:rsid w:val="00F70691"/>
    <w:rsid w:val="00F75989"/>
    <w:rsid w:val="00F75A27"/>
    <w:rsid w:val="00F928CA"/>
    <w:rsid w:val="00FB03ED"/>
    <w:rsid w:val="00FB3E4A"/>
    <w:rsid w:val="00FB58CE"/>
    <w:rsid w:val="00FB5A9C"/>
    <w:rsid w:val="00FB736D"/>
    <w:rsid w:val="00FC2F94"/>
    <w:rsid w:val="00FD2CE0"/>
    <w:rsid w:val="00FD6CCD"/>
    <w:rsid w:val="00FF36FD"/>
    <w:rsid w:val="00FF3F01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B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78A4"/>
    <w:pPr>
      <w:ind w:firstLineChars="200" w:firstLine="420"/>
    </w:pPr>
  </w:style>
  <w:style w:type="table" w:styleId="-1">
    <w:name w:val="Light List Accent 1"/>
    <w:basedOn w:val="a1"/>
    <w:uiPriority w:val="61"/>
    <w:rsid w:val="003726A6"/>
    <w:rPr>
      <w:kern w:val="0"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a4">
    <w:name w:val="No Spacing"/>
    <w:uiPriority w:val="1"/>
    <w:qFormat/>
    <w:rsid w:val="003726A6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5F651C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5F65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F6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B81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F56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56ED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56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56ED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13B2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13B2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13B2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13B2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13B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B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78A4"/>
    <w:pPr>
      <w:ind w:firstLineChars="200" w:firstLine="420"/>
    </w:pPr>
  </w:style>
  <w:style w:type="table" w:styleId="-1">
    <w:name w:val="Light List Accent 1"/>
    <w:basedOn w:val="a1"/>
    <w:uiPriority w:val="61"/>
    <w:rsid w:val="003726A6"/>
    <w:rPr>
      <w:kern w:val="0"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a4">
    <w:name w:val="No Spacing"/>
    <w:uiPriority w:val="1"/>
    <w:qFormat/>
    <w:rsid w:val="003726A6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5F651C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5F65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F6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7B81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F56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56ED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56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56ED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13B2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13B2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13B2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13B2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13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6A776-F83E-454C-9F93-48418D7D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381</Words>
  <Characters>2173</Characters>
  <Application>Microsoft Office Word</Application>
  <DocSecurity>0</DocSecurity>
  <Lines>18</Lines>
  <Paragraphs>5</Paragraphs>
  <ScaleCrop>false</ScaleCrop>
  <Company>Sky123.Org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Li</dc:creator>
  <cp:lastModifiedBy>Michael Li</cp:lastModifiedBy>
  <cp:revision>22</cp:revision>
  <dcterms:created xsi:type="dcterms:W3CDTF">2016-11-09T10:47:00Z</dcterms:created>
  <dcterms:modified xsi:type="dcterms:W3CDTF">2016-11-17T05:58:00Z</dcterms:modified>
</cp:coreProperties>
</file>